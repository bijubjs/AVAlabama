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1876E" w14:textId="696010BE" w:rsidR="00EE646C" w:rsidRDefault="00EE646C" w:rsidP="00AE16A7">
      <w:pPr>
        <w:ind w:right="-90"/>
        <w:rPr>
          <w:rFonts w:ascii="Times New Roman" w:hAnsi="Times New Roman" w:cs="Times New Roman"/>
        </w:rPr>
      </w:pPr>
    </w:p>
    <w:p w14:paraId="1F6AC1F8" w14:textId="3CE52919" w:rsidR="002302FB" w:rsidRDefault="002E7942" w:rsidP="00AE16A7">
      <w:pPr>
        <w:ind w:right="-90"/>
        <w:rPr>
          <w:rFonts w:ascii="Times New Roman" w:hAnsi="Times New Roman" w:cs="Times New Roman"/>
          <w:sz w:val="28"/>
          <w:szCs w:val="28"/>
        </w:rPr>
      </w:pPr>
      <w:commentRangeStart w:id="0"/>
      <w:r w:rsidRPr="00612318">
        <w:rPr>
          <w:rFonts w:ascii="Times New Roman" w:hAnsi="Times New Roman" w:cs="Times New Roman"/>
          <w:sz w:val="28"/>
          <w:szCs w:val="28"/>
        </w:rPr>
        <w:t>Enhancing producti</w:t>
      </w:r>
      <w:r w:rsidR="00C5447A" w:rsidRPr="00612318">
        <w:rPr>
          <w:rFonts w:ascii="Times New Roman" w:hAnsi="Times New Roman" w:cs="Times New Roman"/>
          <w:sz w:val="28"/>
          <w:szCs w:val="28"/>
        </w:rPr>
        <w:t xml:space="preserve">vity  and Economic viability of High- value </w:t>
      </w:r>
      <w:r w:rsidR="007D4886" w:rsidRPr="00612318">
        <w:rPr>
          <w:rFonts w:ascii="Times New Roman" w:hAnsi="Times New Roman" w:cs="Times New Roman"/>
          <w:sz w:val="28"/>
          <w:szCs w:val="28"/>
        </w:rPr>
        <w:t xml:space="preserve">crops in Agrivoltaics system: A  case study of </w:t>
      </w:r>
      <w:r w:rsidR="002302FB" w:rsidRPr="00612318">
        <w:rPr>
          <w:rFonts w:ascii="Times New Roman" w:hAnsi="Times New Roman" w:cs="Times New Roman"/>
          <w:sz w:val="28"/>
          <w:szCs w:val="28"/>
        </w:rPr>
        <w:t>tomatoes and lettuces in Arizona and Alabama.</w:t>
      </w:r>
      <w:commentRangeEnd w:id="0"/>
      <w:r w:rsidR="009063EB">
        <w:rPr>
          <w:rStyle w:val="CommentReference"/>
        </w:rPr>
        <w:commentReference w:id="0"/>
      </w:r>
    </w:p>
    <w:p w14:paraId="0FC39EE9" w14:textId="77777777" w:rsidR="002F29DF" w:rsidRPr="00612318" w:rsidRDefault="002F29DF" w:rsidP="00AE16A7">
      <w:pPr>
        <w:ind w:right="-90"/>
        <w:rPr>
          <w:rFonts w:ascii="Times New Roman" w:hAnsi="Times New Roman" w:cs="Times New Roman"/>
          <w:sz w:val="28"/>
          <w:szCs w:val="28"/>
        </w:rPr>
      </w:pPr>
    </w:p>
    <w:p w14:paraId="5D459CBF" w14:textId="7A13CD6F" w:rsidR="002302FB" w:rsidRPr="00612318" w:rsidRDefault="007D1766" w:rsidP="00AE16A7">
      <w:pPr>
        <w:spacing w:line="360" w:lineRule="auto"/>
        <w:ind w:right="-90"/>
        <w:rPr>
          <w:rFonts w:ascii="Times New Roman" w:hAnsi="Times New Roman" w:cs="Times New Roman"/>
          <w:sz w:val="28"/>
          <w:szCs w:val="28"/>
        </w:rPr>
      </w:pPr>
      <w:r w:rsidRPr="00612318">
        <w:rPr>
          <w:rFonts w:ascii="Times New Roman" w:hAnsi="Times New Roman" w:cs="Times New Roman"/>
          <w:sz w:val="28"/>
          <w:szCs w:val="28"/>
        </w:rPr>
        <w:t>Objectives of the study:</w:t>
      </w:r>
    </w:p>
    <w:p w14:paraId="3D35D2E3" w14:textId="642AFA61" w:rsidR="007D1766" w:rsidRPr="00CF3A7A" w:rsidRDefault="00740E42" w:rsidP="00AE16A7">
      <w:pPr>
        <w:pStyle w:val="ListParagraph"/>
        <w:numPr>
          <w:ilvl w:val="0"/>
          <w:numId w:val="1"/>
        </w:numPr>
        <w:spacing w:line="360" w:lineRule="auto"/>
        <w:ind w:left="0" w:right="-90"/>
        <w:rPr>
          <w:rFonts w:ascii="Times New Roman" w:hAnsi="Times New Roman" w:cs="Times New Roman"/>
          <w:sz w:val="32"/>
          <w:szCs w:val="32"/>
        </w:rPr>
      </w:pPr>
      <w:commentRangeStart w:id="1"/>
      <w:r>
        <w:rPr>
          <w:rFonts w:ascii="Times New Roman" w:hAnsi="Times New Roman" w:cs="Times New Roman"/>
          <w:sz w:val="28"/>
          <w:szCs w:val="28"/>
        </w:rPr>
        <w:t>Assess crop performance</w:t>
      </w:r>
      <w:commentRangeEnd w:id="1"/>
      <w:r w:rsidR="00A94F31">
        <w:rPr>
          <w:rStyle w:val="CommentReference"/>
        </w:rPr>
        <w:commentReference w:id="1"/>
      </w:r>
      <w:r w:rsidR="00832A60">
        <w:rPr>
          <w:rFonts w:ascii="Times New Roman" w:hAnsi="Times New Roman" w:cs="Times New Roman"/>
          <w:sz w:val="28"/>
          <w:szCs w:val="28"/>
        </w:rPr>
        <w:t xml:space="preserve">: Evaluate the growth characteristics </w:t>
      </w:r>
      <w:r w:rsidR="003C2B77">
        <w:rPr>
          <w:rFonts w:ascii="Times New Roman" w:hAnsi="Times New Roman" w:cs="Times New Roman"/>
          <w:sz w:val="28"/>
          <w:szCs w:val="28"/>
        </w:rPr>
        <w:t xml:space="preserve">, yield potential, and overall  productivity </w:t>
      </w:r>
      <w:r w:rsidR="00480AB5">
        <w:rPr>
          <w:rFonts w:ascii="Times New Roman" w:hAnsi="Times New Roman" w:cs="Times New Roman"/>
          <w:sz w:val="28"/>
          <w:szCs w:val="28"/>
        </w:rPr>
        <w:t xml:space="preserve">of tomatoes and lettuces in </w:t>
      </w:r>
      <w:del w:id="2" w:author="Bijesh Mishra" w:date="2023-06-23T13:25:00Z">
        <w:r w:rsidR="00480AB5" w:rsidDel="00CF48A8">
          <w:rPr>
            <w:rFonts w:ascii="Times New Roman" w:hAnsi="Times New Roman" w:cs="Times New Roman"/>
            <w:sz w:val="28"/>
            <w:szCs w:val="28"/>
          </w:rPr>
          <w:delText>agrivoltaics</w:delText>
        </w:r>
      </w:del>
      <w:ins w:id="3" w:author="Bijesh Mishra" w:date="2023-06-23T13:25:00Z">
        <w:r w:rsidR="00CF48A8">
          <w:rPr>
            <w:rFonts w:ascii="Times New Roman" w:hAnsi="Times New Roman" w:cs="Times New Roman"/>
            <w:sz w:val="28"/>
            <w:szCs w:val="28"/>
          </w:rPr>
          <w:t>agrivoltaic</w:t>
        </w:r>
      </w:ins>
      <w:r w:rsidR="00480AB5">
        <w:rPr>
          <w:rFonts w:ascii="Times New Roman" w:hAnsi="Times New Roman" w:cs="Times New Roman"/>
          <w:sz w:val="28"/>
          <w:szCs w:val="28"/>
        </w:rPr>
        <w:t xml:space="preserve"> system considering factors </w:t>
      </w:r>
      <w:r w:rsidR="00363E1C">
        <w:rPr>
          <w:rFonts w:ascii="Times New Roman" w:hAnsi="Times New Roman" w:cs="Times New Roman"/>
          <w:sz w:val="28"/>
          <w:szCs w:val="28"/>
        </w:rPr>
        <w:t>like plant growth height, yield per unit area</w:t>
      </w:r>
      <w:r w:rsidR="00CF3A7A">
        <w:rPr>
          <w:rFonts w:ascii="Times New Roman" w:hAnsi="Times New Roman" w:cs="Times New Roman"/>
          <w:sz w:val="28"/>
          <w:szCs w:val="28"/>
        </w:rPr>
        <w:t>.</w:t>
      </w:r>
    </w:p>
    <w:p w14:paraId="3E73BFF6" w14:textId="2F953D67" w:rsidR="00CF3A7A" w:rsidRDefault="00397CF9" w:rsidP="00AE16A7">
      <w:pPr>
        <w:pStyle w:val="ListParagraph"/>
        <w:numPr>
          <w:ilvl w:val="0"/>
          <w:numId w:val="1"/>
        </w:numPr>
        <w:spacing w:line="360" w:lineRule="auto"/>
        <w:ind w:left="0" w:right="-90"/>
        <w:rPr>
          <w:rFonts w:ascii="Times New Roman" w:hAnsi="Times New Roman" w:cs="Times New Roman"/>
          <w:sz w:val="28"/>
          <w:szCs w:val="28"/>
        </w:rPr>
      </w:pPr>
      <w:r>
        <w:rPr>
          <w:rFonts w:ascii="Times New Roman" w:hAnsi="Times New Roman" w:cs="Times New Roman"/>
          <w:sz w:val="28"/>
          <w:szCs w:val="28"/>
        </w:rPr>
        <w:t>Evaluate Economic viability</w:t>
      </w:r>
      <w:r w:rsidR="0094385C">
        <w:rPr>
          <w:rFonts w:ascii="Times New Roman" w:hAnsi="Times New Roman" w:cs="Times New Roman"/>
          <w:sz w:val="28"/>
          <w:szCs w:val="28"/>
        </w:rPr>
        <w:t>:</w:t>
      </w:r>
      <w:r>
        <w:rPr>
          <w:rFonts w:ascii="Times New Roman" w:hAnsi="Times New Roman" w:cs="Times New Roman"/>
          <w:sz w:val="28"/>
          <w:szCs w:val="28"/>
        </w:rPr>
        <w:t xml:space="preserve"> </w:t>
      </w:r>
      <w:r w:rsidR="008E488B">
        <w:rPr>
          <w:rFonts w:ascii="Times New Roman" w:hAnsi="Times New Roman" w:cs="Times New Roman"/>
          <w:sz w:val="28"/>
          <w:szCs w:val="28"/>
        </w:rPr>
        <w:t>Analyze th</w:t>
      </w:r>
      <w:r w:rsidR="0094385C">
        <w:rPr>
          <w:rFonts w:ascii="Times New Roman" w:hAnsi="Times New Roman" w:cs="Times New Roman"/>
          <w:sz w:val="28"/>
          <w:szCs w:val="28"/>
        </w:rPr>
        <w:t>e economic feasibility and profi</w:t>
      </w:r>
      <w:r w:rsidR="00176E24">
        <w:rPr>
          <w:rFonts w:ascii="Times New Roman" w:hAnsi="Times New Roman" w:cs="Times New Roman"/>
          <w:sz w:val="28"/>
          <w:szCs w:val="28"/>
        </w:rPr>
        <w:t xml:space="preserve">tability of cultivating </w:t>
      </w:r>
      <w:r w:rsidR="008B548D">
        <w:rPr>
          <w:rFonts w:ascii="Times New Roman" w:hAnsi="Times New Roman" w:cs="Times New Roman"/>
          <w:sz w:val="28"/>
          <w:szCs w:val="28"/>
        </w:rPr>
        <w:t xml:space="preserve">tomatoes and lettuce in </w:t>
      </w:r>
      <w:del w:id="4" w:author="Bijesh Mishra" w:date="2023-06-23T13:25:00Z">
        <w:r w:rsidR="008B548D" w:rsidDel="00CF48A8">
          <w:rPr>
            <w:rFonts w:ascii="Times New Roman" w:hAnsi="Times New Roman" w:cs="Times New Roman"/>
            <w:sz w:val="28"/>
            <w:szCs w:val="28"/>
          </w:rPr>
          <w:delText>agrivoltaics</w:delText>
        </w:r>
      </w:del>
      <w:ins w:id="5" w:author="Bijesh Mishra" w:date="2023-06-23T13:25:00Z">
        <w:r w:rsidR="00CF48A8">
          <w:rPr>
            <w:rFonts w:ascii="Times New Roman" w:hAnsi="Times New Roman" w:cs="Times New Roman"/>
            <w:sz w:val="28"/>
            <w:szCs w:val="28"/>
          </w:rPr>
          <w:t>Agrivoltaics</w:t>
        </w:r>
      </w:ins>
      <w:r w:rsidR="008B548D">
        <w:rPr>
          <w:rFonts w:ascii="Times New Roman" w:hAnsi="Times New Roman" w:cs="Times New Roman"/>
          <w:sz w:val="28"/>
          <w:szCs w:val="28"/>
        </w:rPr>
        <w:t xml:space="preserve"> </w:t>
      </w:r>
      <w:r w:rsidR="00243C91">
        <w:rPr>
          <w:rFonts w:ascii="Times New Roman" w:hAnsi="Times New Roman" w:cs="Times New Roman"/>
          <w:sz w:val="28"/>
          <w:szCs w:val="28"/>
        </w:rPr>
        <w:t xml:space="preserve">system, considering factors such as </w:t>
      </w:r>
      <w:r w:rsidR="00F60B9F">
        <w:rPr>
          <w:rFonts w:ascii="Times New Roman" w:hAnsi="Times New Roman" w:cs="Times New Roman"/>
          <w:sz w:val="28"/>
          <w:szCs w:val="28"/>
        </w:rPr>
        <w:t xml:space="preserve">investment costs operational expenses, market prices and potential </w:t>
      </w:r>
      <w:r w:rsidR="00AF3F21">
        <w:rPr>
          <w:rFonts w:ascii="Times New Roman" w:hAnsi="Times New Roman" w:cs="Times New Roman"/>
          <w:sz w:val="28"/>
          <w:szCs w:val="28"/>
        </w:rPr>
        <w:t>revenue generation.</w:t>
      </w:r>
      <w:del w:id="6" w:author="Bijesh Mishra" w:date="2023-06-23T14:06:00Z">
        <w:r w:rsidR="00AF3F21" w:rsidDel="006A5DB1">
          <w:rPr>
            <w:rFonts w:ascii="Times New Roman" w:hAnsi="Times New Roman" w:cs="Times New Roman"/>
            <w:sz w:val="28"/>
            <w:szCs w:val="28"/>
          </w:rPr>
          <w:delText xml:space="preserve"> </w:delText>
        </w:r>
      </w:del>
    </w:p>
    <w:p w14:paraId="56CB24DD" w14:textId="7FB7B75D" w:rsidR="00AF3F21" w:rsidRDefault="00AF3F21" w:rsidP="00AE16A7">
      <w:pPr>
        <w:spacing w:line="360" w:lineRule="auto"/>
        <w:ind w:right="-90"/>
        <w:rPr>
          <w:rFonts w:ascii="Times New Roman" w:hAnsi="Times New Roman" w:cs="Times New Roman"/>
          <w:sz w:val="28"/>
          <w:szCs w:val="28"/>
        </w:rPr>
      </w:pPr>
      <w:r>
        <w:rPr>
          <w:rFonts w:ascii="Times New Roman" w:hAnsi="Times New Roman" w:cs="Times New Roman"/>
          <w:sz w:val="28"/>
          <w:szCs w:val="28"/>
        </w:rPr>
        <w:t xml:space="preserve">Research </w:t>
      </w:r>
      <w:commentRangeStart w:id="7"/>
      <w:r>
        <w:rPr>
          <w:rFonts w:ascii="Times New Roman" w:hAnsi="Times New Roman" w:cs="Times New Roman"/>
          <w:sz w:val="28"/>
          <w:szCs w:val="28"/>
        </w:rPr>
        <w:t>questions</w:t>
      </w:r>
      <w:commentRangeEnd w:id="7"/>
      <w:r w:rsidR="00733A4D">
        <w:rPr>
          <w:rStyle w:val="CommentReference"/>
        </w:rPr>
        <w:commentReference w:id="7"/>
      </w:r>
      <w:r>
        <w:rPr>
          <w:rFonts w:ascii="Times New Roman" w:hAnsi="Times New Roman" w:cs="Times New Roman"/>
          <w:sz w:val="28"/>
          <w:szCs w:val="28"/>
        </w:rPr>
        <w:t xml:space="preserve">: </w:t>
      </w:r>
    </w:p>
    <w:p w14:paraId="62BE8109" w14:textId="362E8ADE" w:rsidR="00AF3F21" w:rsidRDefault="00184518" w:rsidP="00AE16A7">
      <w:pPr>
        <w:pStyle w:val="ListParagraph"/>
        <w:numPr>
          <w:ilvl w:val="0"/>
          <w:numId w:val="2"/>
        </w:numPr>
        <w:spacing w:line="360" w:lineRule="auto"/>
        <w:ind w:left="0" w:right="-90"/>
        <w:rPr>
          <w:rFonts w:ascii="Times New Roman" w:hAnsi="Times New Roman" w:cs="Times New Roman"/>
          <w:sz w:val="28"/>
          <w:szCs w:val="28"/>
        </w:rPr>
      </w:pPr>
      <w:r>
        <w:rPr>
          <w:rFonts w:ascii="Times New Roman" w:hAnsi="Times New Roman" w:cs="Times New Roman"/>
          <w:sz w:val="28"/>
          <w:szCs w:val="28"/>
        </w:rPr>
        <w:t xml:space="preserve">How does the integration of Agrivoltaics system impact the </w:t>
      </w:r>
      <w:r w:rsidR="00A81C9C">
        <w:rPr>
          <w:rFonts w:ascii="Times New Roman" w:hAnsi="Times New Roman" w:cs="Times New Roman"/>
          <w:sz w:val="28"/>
          <w:szCs w:val="28"/>
        </w:rPr>
        <w:t xml:space="preserve">productivity and economic viability of </w:t>
      </w:r>
      <w:r w:rsidR="00246FD1">
        <w:rPr>
          <w:rFonts w:ascii="Times New Roman" w:hAnsi="Times New Roman" w:cs="Times New Roman"/>
          <w:sz w:val="28"/>
          <w:szCs w:val="28"/>
        </w:rPr>
        <w:t xml:space="preserve"> tomatoes and lettuce compared to conventional </w:t>
      </w:r>
      <w:r w:rsidR="00413954">
        <w:rPr>
          <w:rFonts w:ascii="Times New Roman" w:hAnsi="Times New Roman" w:cs="Times New Roman"/>
          <w:sz w:val="28"/>
          <w:szCs w:val="28"/>
        </w:rPr>
        <w:t>methods</w:t>
      </w:r>
      <w:r w:rsidR="00246FD1">
        <w:rPr>
          <w:rFonts w:ascii="Times New Roman" w:hAnsi="Times New Roman" w:cs="Times New Roman"/>
          <w:sz w:val="28"/>
          <w:szCs w:val="28"/>
        </w:rPr>
        <w:t xml:space="preserve"> in Alabama and </w:t>
      </w:r>
      <w:r w:rsidR="00413954">
        <w:rPr>
          <w:rFonts w:ascii="Times New Roman" w:hAnsi="Times New Roman" w:cs="Times New Roman"/>
          <w:sz w:val="28"/>
          <w:szCs w:val="28"/>
        </w:rPr>
        <w:t>Arizona?</w:t>
      </w:r>
    </w:p>
    <w:p w14:paraId="3DB88BFB" w14:textId="5051061A" w:rsidR="00413954" w:rsidRDefault="00413954" w:rsidP="00AE16A7">
      <w:pPr>
        <w:pStyle w:val="ListParagraph"/>
        <w:numPr>
          <w:ilvl w:val="0"/>
          <w:numId w:val="2"/>
        </w:numPr>
        <w:spacing w:line="360" w:lineRule="auto"/>
        <w:ind w:left="0" w:right="-90"/>
        <w:rPr>
          <w:rFonts w:ascii="Times New Roman" w:hAnsi="Times New Roman" w:cs="Times New Roman"/>
          <w:sz w:val="28"/>
          <w:szCs w:val="28"/>
        </w:rPr>
      </w:pPr>
      <w:r>
        <w:rPr>
          <w:rFonts w:ascii="Times New Roman" w:hAnsi="Times New Roman" w:cs="Times New Roman"/>
          <w:sz w:val="28"/>
          <w:szCs w:val="28"/>
        </w:rPr>
        <w:t xml:space="preserve">What are the </w:t>
      </w:r>
      <w:r w:rsidR="00B56396">
        <w:rPr>
          <w:rFonts w:ascii="Times New Roman" w:hAnsi="Times New Roman" w:cs="Times New Roman"/>
          <w:sz w:val="28"/>
          <w:szCs w:val="28"/>
        </w:rPr>
        <w:t xml:space="preserve">optimal cultivation practices and microclimate management strategies </w:t>
      </w:r>
      <w:r w:rsidR="00F2104B">
        <w:rPr>
          <w:rFonts w:ascii="Times New Roman" w:hAnsi="Times New Roman" w:cs="Times New Roman"/>
          <w:sz w:val="28"/>
          <w:szCs w:val="28"/>
        </w:rPr>
        <w:t xml:space="preserve">for maximizing the </w:t>
      </w:r>
      <w:commentRangeStart w:id="8"/>
      <w:r w:rsidR="00F2104B">
        <w:rPr>
          <w:rFonts w:ascii="Times New Roman" w:hAnsi="Times New Roman" w:cs="Times New Roman"/>
          <w:sz w:val="28"/>
          <w:szCs w:val="28"/>
        </w:rPr>
        <w:t>productivity</w:t>
      </w:r>
      <w:commentRangeEnd w:id="8"/>
      <w:r w:rsidR="00220516">
        <w:rPr>
          <w:rStyle w:val="CommentReference"/>
        </w:rPr>
        <w:commentReference w:id="8"/>
      </w:r>
      <w:r w:rsidR="00F2104B">
        <w:rPr>
          <w:rFonts w:ascii="Times New Roman" w:hAnsi="Times New Roman" w:cs="Times New Roman"/>
          <w:sz w:val="28"/>
          <w:szCs w:val="28"/>
        </w:rPr>
        <w:t xml:space="preserve"> and </w:t>
      </w:r>
      <w:r w:rsidR="005B1097">
        <w:rPr>
          <w:rFonts w:ascii="Times New Roman" w:hAnsi="Times New Roman" w:cs="Times New Roman"/>
          <w:sz w:val="28"/>
          <w:szCs w:val="28"/>
        </w:rPr>
        <w:t xml:space="preserve">quality of tomatoes and lettuce in Agrivoltaics </w:t>
      </w:r>
      <w:r w:rsidR="0081609E">
        <w:rPr>
          <w:rFonts w:ascii="Times New Roman" w:hAnsi="Times New Roman" w:cs="Times New Roman"/>
          <w:sz w:val="28"/>
          <w:szCs w:val="28"/>
        </w:rPr>
        <w:t>system in Alabama and Arizona?</w:t>
      </w:r>
    </w:p>
    <w:p w14:paraId="4AE019D6" w14:textId="337FD54F" w:rsidR="00D44DCA" w:rsidRPr="00062C23" w:rsidRDefault="0081609E" w:rsidP="00AE16A7">
      <w:pPr>
        <w:pStyle w:val="ListParagraph"/>
        <w:numPr>
          <w:ilvl w:val="0"/>
          <w:numId w:val="2"/>
        </w:numPr>
        <w:spacing w:line="360" w:lineRule="auto"/>
        <w:ind w:left="0" w:right="-90"/>
        <w:rPr>
          <w:rFonts w:ascii="Times New Roman" w:hAnsi="Times New Roman" w:cs="Times New Roman"/>
          <w:sz w:val="28"/>
          <w:szCs w:val="28"/>
        </w:rPr>
      </w:pPr>
      <w:r>
        <w:rPr>
          <w:rFonts w:ascii="Times New Roman" w:hAnsi="Times New Roman" w:cs="Times New Roman"/>
          <w:sz w:val="28"/>
          <w:szCs w:val="28"/>
        </w:rPr>
        <w:t xml:space="preserve">What are the economic </w:t>
      </w:r>
      <w:r w:rsidR="002A6365">
        <w:rPr>
          <w:rFonts w:ascii="Times New Roman" w:hAnsi="Times New Roman" w:cs="Times New Roman"/>
          <w:sz w:val="28"/>
          <w:szCs w:val="28"/>
        </w:rPr>
        <w:t xml:space="preserve">feasibility and potential market opportunities for tomatoes and lettuce grown in </w:t>
      </w:r>
      <w:proofErr w:type="spellStart"/>
      <w:r w:rsidR="002A6365">
        <w:rPr>
          <w:rFonts w:ascii="Times New Roman" w:hAnsi="Times New Roman" w:cs="Times New Roman"/>
          <w:sz w:val="28"/>
          <w:szCs w:val="28"/>
        </w:rPr>
        <w:t>agrivoltaics</w:t>
      </w:r>
      <w:proofErr w:type="spellEnd"/>
      <w:r w:rsidR="002A6365">
        <w:rPr>
          <w:rFonts w:ascii="Times New Roman" w:hAnsi="Times New Roman" w:cs="Times New Roman"/>
          <w:sz w:val="28"/>
          <w:szCs w:val="28"/>
        </w:rPr>
        <w:t xml:space="preserve"> system in Arizona and Alaba</w:t>
      </w:r>
      <w:r w:rsidR="00F909C8">
        <w:rPr>
          <w:rFonts w:ascii="Times New Roman" w:hAnsi="Times New Roman" w:cs="Times New Roman"/>
          <w:sz w:val="28"/>
          <w:szCs w:val="28"/>
        </w:rPr>
        <w:t>ma?</w:t>
      </w:r>
    </w:p>
    <w:p w14:paraId="736E6E31" w14:textId="7B7822E8" w:rsidR="00F909C8" w:rsidRDefault="00F909C8" w:rsidP="00AE16A7">
      <w:pPr>
        <w:spacing w:line="360" w:lineRule="auto"/>
        <w:ind w:right="-90"/>
        <w:rPr>
          <w:rFonts w:ascii="Times New Roman" w:hAnsi="Times New Roman" w:cs="Times New Roman"/>
          <w:sz w:val="28"/>
          <w:szCs w:val="28"/>
        </w:rPr>
      </w:pPr>
      <w:r>
        <w:rPr>
          <w:rFonts w:ascii="Times New Roman" w:hAnsi="Times New Roman" w:cs="Times New Roman"/>
          <w:sz w:val="28"/>
          <w:szCs w:val="28"/>
        </w:rPr>
        <w:t>Hypothesis of the research</w:t>
      </w:r>
      <w:r w:rsidR="00C442F9">
        <w:rPr>
          <w:rFonts w:ascii="Times New Roman" w:hAnsi="Times New Roman" w:cs="Times New Roman"/>
          <w:sz w:val="28"/>
          <w:szCs w:val="28"/>
        </w:rPr>
        <w:t xml:space="preserve">: </w:t>
      </w:r>
    </w:p>
    <w:p w14:paraId="6CF49F49" w14:textId="664292F9" w:rsidR="00C442F9" w:rsidRDefault="00C442F9" w:rsidP="00AE16A7">
      <w:pPr>
        <w:pStyle w:val="ListParagraph"/>
        <w:spacing w:line="360" w:lineRule="auto"/>
        <w:ind w:left="0" w:right="-90"/>
        <w:rPr>
          <w:rFonts w:ascii="Times New Roman" w:hAnsi="Times New Roman" w:cs="Times New Roman"/>
          <w:sz w:val="28"/>
          <w:szCs w:val="28"/>
        </w:rPr>
      </w:pPr>
      <w:r>
        <w:rPr>
          <w:rFonts w:ascii="Times New Roman" w:hAnsi="Times New Roman" w:cs="Times New Roman"/>
          <w:sz w:val="28"/>
          <w:szCs w:val="28"/>
        </w:rPr>
        <w:t>Null hypothesis</w:t>
      </w:r>
      <w:ins w:id="9" w:author="Bijesh Mishra" w:date="2023-06-23T14:09:00Z">
        <w:r w:rsidR="008B1637">
          <w:rPr>
            <w:rFonts w:ascii="Times New Roman" w:hAnsi="Times New Roman" w:cs="Times New Roman"/>
            <w:sz w:val="28"/>
            <w:szCs w:val="28"/>
          </w:rPr>
          <w:t xml:space="preserve"> </w:t>
        </w:r>
      </w:ins>
      <w:r>
        <w:rPr>
          <w:rFonts w:ascii="Times New Roman" w:hAnsi="Times New Roman" w:cs="Times New Roman"/>
          <w:sz w:val="28"/>
          <w:szCs w:val="28"/>
        </w:rPr>
        <w:t>(H</w:t>
      </w:r>
      <w:r w:rsidRPr="00C442F9">
        <w:rPr>
          <w:rFonts w:ascii="Times New Roman" w:hAnsi="Times New Roman" w:cs="Times New Roman"/>
          <w:sz w:val="28"/>
          <w:szCs w:val="28"/>
          <w:vertAlign w:val="subscript"/>
        </w:rPr>
        <w:t>0</w:t>
      </w:r>
      <w:r>
        <w:rPr>
          <w:rFonts w:ascii="Times New Roman" w:hAnsi="Times New Roman" w:cs="Times New Roman"/>
          <w:sz w:val="28"/>
          <w:szCs w:val="28"/>
        </w:rPr>
        <w:t>)</w:t>
      </w:r>
    </w:p>
    <w:p w14:paraId="344C3B6D" w14:textId="73263076" w:rsidR="005C0369" w:rsidRDefault="00847AA1" w:rsidP="00AE16A7">
      <w:pPr>
        <w:pStyle w:val="ListParagraph"/>
        <w:numPr>
          <w:ilvl w:val="0"/>
          <w:numId w:val="4"/>
        </w:numPr>
        <w:spacing w:line="360" w:lineRule="auto"/>
        <w:ind w:left="0" w:right="-90"/>
        <w:rPr>
          <w:rFonts w:ascii="Times New Roman" w:hAnsi="Times New Roman" w:cs="Times New Roman"/>
          <w:sz w:val="28"/>
          <w:szCs w:val="28"/>
        </w:rPr>
      </w:pPr>
      <w:r>
        <w:rPr>
          <w:rFonts w:ascii="Times New Roman" w:hAnsi="Times New Roman" w:cs="Times New Roman"/>
          <w:sz w:val="28"/>
          <w:szCs w:val="28"/>
        </w:rPr>
        <w:t xml:space="preserve">There is no significant difference in the productivity and economic viability of </w:t>
      </w:r>
      <w:r w:rsidR="008869BD">
        <w:rPr>
          <w:rFonts w:ascii="Times New Roman" w:hAnsi="Times New Roman" w:cs="Times New Roman"/>
          <w:sz w:val="28"/>
          <w:szCs w:val="28"/>
        </w:rPr>
        <w:t xml:space="preserve">tomatoes and lettuce compared to conventional methods in Alabama </w:t>
      </w:r>
      <w:r w:rsidR="005B0FCA">
        <w:rPr>
          <w:rFonts w:ascii="Times New Roman" w:hAnsi="Times New Roman" w:cs="Times New Roman"/>
          <w:sz w:val="28"/>
          <w:szCs w:val="28"/>
        </w:rPr>
        <w:t>and Arizona.</w:t>
      </w:r>
    </w:p>
    <w:p w14:paraId="6E781D40" w14:textId="39B701BD" w:rsidR="005B0FCA" w:rsidRDefault="005B0FCA" w:rsidP="00AE16A7">
      <w:pPr>
        <w:spacing w:line="360" w:lineRule="auto"/>
        <w:ind w:right="-90"/>
        <w:rPr>
          <w:rFonts w:ascii="Times New Roman" w:hAnsi="Times New Roman" w:cs="Times New Roman"/>
          <w:sz w:val="28"/>
          <w:szCs w:val="28"/>
        </w:rPr>
      </w:pPr>
      <w:r>
        <w:rPr>
          <w:rFonts w:ascii="Times New Roman" w:hAnsi="Times New Roman" w:cs="Times New Roman"/>
          <w:sz w:val="28"/>
          <w:szCs w:val="28"/>
        </w:rPr>
        <w:lastRenderedPageBreak/>
        <w:t xml:space="preserve">           Alternative hypothesis</w:t>
      </w:r>
    </w:p>
    <w:p w14:paraId="657615BD" w14:textId="1D7AA992" w:rsidR="00EB134B" w:rsidRDefault="00EB134B" w:rsidP="00AE16A7">
      <w:pPr>
        <w:pStyle w:val="ListParagraph"/>
        <w:numPr>
          <w:ilvl w:val="0"/>
          <w:numId w:val="4"/>
        </w:numPr>
        <w:spacing w:line="360" w:lineRule="auto"/>
        <w:ind w:left="0" w:right="-90"/>
        <w:rPr>
          <w:rFonts w:ascii="Times New Roman" w:hAnsi="Times New Roman" w:cs="Times New Roman"/>
          <w:sz w:val="28"/>
          <w:szCs w:val="28"/>
        </w:rPr>
      </w:pPr>
      <w:r>
        <w:rPr>
          <w:rFonts w:ascii="Times New Roman" w:hAnsi="Times New Roman" w:cs="Times New Roman"/>
          <w:sz w:val="28"/>
          <w:szCs w:val="28"/>
        </w:rPr>
        <w:t xml:space="preserve">The integration of </w:t>
      </w:r>
      <w:del w:id="10" w:author="Bijesh Mishra" w:date="2023-06-23T13:30:00Z">
        <w:r w:rsidDel="00C2087E">
          <w:rPr>
            <w:rFonts w:ascii="Times New Roman" w:hAnsi="Times New Roman" w:cs="Times New Roman"/>
            <w:sz w:val="28"/>
            <w:szCs w:val="28"/>
          </w:rPr>
          <w:delText>agrivoltaics</w:delText>
        </w:r>
      </w:del>
      <w:ins w:id="11" w:author="Bijesh Mishra" w:date="2023-06-23T13:30:00Z">
        <w:r w:rsidR="00C2087E">
          <w:rPr>
            <w:rFonts w:ascii="Times New Roman" w:hAnsi="Times New Roman" w:cs="Times New Roman"/>
            <w:sz w:val="28"/>
            <w:szCs w:val="28"/>
          </w:rPr>
          <w:t>agrivoltaic</w:t>
        </w:r>
      </w:ins>
      <w:r>
        <w:rPr>
          <w:rFonts w:ascii="Times New Roman" w:hAnsi="Times New Roman" w:cs="Times New Roman"/>
          <w:sz w:val="28"/>
          <w:szCs w:val="28"/>
        </w:rPr>
        <w:t xml:space="preserve"> system significant</w:t>
      </w:r>
      <w:r w:rsidR="009572FA">
        <w:rPr>
          <w:rFonts w:ascii="Times New Roman" w:hAnsi="Times New Roman" w:cs="Times New Roman"/>
          <w:sz w:val="28"/>
          <w:szCs w:val="28"/>
        </w:rPr>
        <w:t xml:space="preserve">ly </w:t>
      </w:r>
      <w:commentRangeStart w:id="12"/>
      <w:r w:rsidR="009572FA">
        <w:rPr>
          <w:rFonts w:ascii="Times New Roman" w:hAnsi="Times New Roman" w:cs="Times New Roman"/>
          <w:sz w:val="28"/>
          <w:szCs w:val="28"/>
        </w:rPr>
        <w:t>impacts</w:t>
      </w:r>
      <w:commentRangeEnd w:id="12"/>
      <w:r w:rsidR="00C2087E">
        <w:rPr>
          <w:rStyle w:val="CommentReference"/>
        </w:rPr>
        <w:commentReference w:id="12"/>
      </w:r>
      <w:r w:rsidR="009572FA">
        <w:rPr>
          <w:rFonts w:ascii="Times New Roman" w:hAnsi="Times New Roman" w:cs="Times New Roman"/>
          <w:sz w:val="28"/>
          <w:szCs w:val="28"/>
        </w:rPr>
        <w:t xml:space="preserve"> the productivity </w:t>
      </w:r>
      <w:r w:rsidR="002F7035">
        <w:rPr>
          <w:rFonts w:ascii="Times New Roman" w:hAnsi="Times New Roman" w:cs="Times New Roman"/>
          <w:sz w:val="28"/>
          <w:szCs w:val="28"/>
        </w:rPr>
        <w:t xml:space="preserve">and economic </w:t>
      </w:r>
      <w:commentRangeStart w:id="13"/>
      <w:r w:rsidR="002F7035">
        <w:rPr>
          <w:rFonts w:ascii="Times New Roman" w:hAnsi="Times New Roman" w:cs="Times New Roman"/>
          <w:sz w:val="28"/>
          <w:szCs w:val="28"/>
        </w:rPr>
        <w:t>viability</w:t>
      </w:r>
      <w:commentRangeEnd w:id="13"/>
      <w:r w:rsidR="00C2087E">
        <w:rPr>
          <w:rStyle w:val="CommentReference"/>
        </w:rPr>
        <w:commentReference w:id="13"/>
      </w:r>
      <w:r w:rsidR="002F7035">
        <w:rPr>
          <w:rFonts w:ascii="Times New Roman" w:hAnsi="Times New Roman" w:cs="Times New Roman"/>
          <w:sz w:val="28"/>
          <w:szCs w:val="28"/>
        </w:rPr>
        <w:t xml:space="preserve"> of </w:t>
      </w:r>
      <w:r w:rsidR="00965F99">
        <w:rPr>
          <w:rFonts w:ascii="Times New Roman" w:hAnsi="Times New Roman" w:cs="Times New Roman"/>
          <w:sz w:val="28"/>
          <w:szCs w:val="28"/>
        </w:rPr>
        <w:t xml:space="preserve">tomatoes and lettuce, resulting in </w:t>
      </w:r>
      <w:r w:rsidR="00062C23">
        <w:rPr>
          <w:rFonts w:ascii="Times New Roman" w:hAnsi="Times New Roman" w:cs="Times New Roman"/>
          <w:sz w:val="28"/>
          <w:szCs w:val="28"/>
        </w:rPr>
        <w:t>improved</w:t>
      </w:r>
      <w:r w:rsidR="00965F99">
        <w:rPr>
          <w:rFonts w:ascii="Times New Roman" w:hAnsi="Times New Roman" w:cs="Times New Roman"/>
          <w:sz w:val="28"/>
          <w:szCs w:val="28"/>
        </w:rPr>
        <w:t xml:space="preserve"> outcomes compared to conventional</w:t>
      </w:r>
      <w:r w:rsidR="00312A2E">
        <w:rPr>
          <w:rFonts w:ascii="Times New Roman" w:hAnsi="Times New Roman" w:cs="Times New Roman"/>
          <w:sz w:val="28"/>
          <w:szCs w:val="28"/>
        </w:rPr>
        <w:t xml:space="preserve"> cultivation methods in Alabama and Arizona. </w:t>
      </w:r>
    </w:p>
    <w:p w14:paraId="2D062590" w14:textId="19114742" w:rsidR="00080913" w:rsidRDefault="006B1983" w:rsidP="00AE16A7">
      <w:pPr>
        <w:pStyle w:val="ListParagraph"/>
        <w:numPr>
          <w:ilvl w:val="0"/>
          <w:numId w:val="5"/>
        </w:numPr>
        <w:spacing w:line="360" w:lineRule="auto"/>
        <w:ind w:left="0" w:right="-90"/>
        <w:rPr>
          <w:rFonts w:ascii="Times New Roman" w:hAnsi="Times New Roman" w:cs="Times New Roman"/>
          <w:sz w:val="28"/>
          <w:szCs w:val="28"/>
        </w:rPr>
      </w:pPr>
      <w:r w:rsidRPr="00DC78F1">
        <w:rPr>
          <w:rFonts w:ascii="Times New Roman" w:hAnsi="Times New Roman" w:cs="Times New Roman"/>
          <w:sz w:val="28"/>
          <w:szCs w:val="28"/>
        </w:rPr>
        <w:t>Introduction</w:t>
      </w:r>
      <w:r w:rsidR="006A5B92">
        <w:rPr>
          <w:rFonts w:ascii="Times New Roman" w:hAnsi="Times New Roman" w:cs="Times New Roman"/>
          <w:sz w:val="28"/>
          <w:szCs w:val="28"/>
        </w:rPr>
        <w:t>:</w:t>
      </w:r>
    </w:p>
    <w:p w14:paraId="34B8F953" w14:textId="7518F5DA" w:rsidR="00080913" w:rsidRPr="00080913" w:rsidRDefault="00080913" w:rsidP="00AE16A7">
      <w:pPr>
        <w:spacing w:line="360" w:lineRule="auto"/>
        <w:ind w:right="-90"/>
        <w:rPr>
          <w:rFonts w:ascii="Times New Roman" w:hAnsi="Times New Roman" w:cs="Times New Roman"/>
          <w:sz w:val="28"/>
          <w:szCs w:val="28"/>
        </w:rPr>
      </w:pPr>
      <w:r>
        <w:rPr>
          <w:rFonts w:ascii="Times New Roman" w:hAnsi="Times New Roman" w:cs="Times New Roman"/>
          <w:sz w:val="28"/>
          <w:szCs w:val="28"/>
        </w:rPr>
        <w:t xml:space="preserve">     Background and significance</w:t>
      </w:r>
    </w:p>
    <w:p w14:paraId="2D4F5E3F" w14:textId="47C70DFC" w:rsidR="00135335" w:rsidRDefault="00644D3E" w:rsidP="00AE16A7">
      <w:pPr>
        <w:pStyle w:val="ListParagraph"/>
        <w:spacing w:line="360" w:lineRule="auto"/>
        <w:ind w:left="0" w:right="-90"/>
        <w:rPr>
          <w:rFonts w:ascii="Times New Roman" w:hAnsi="Times New Roman" w:cs="Times New Roman"/>
          <w:sz w:val="28"/>
          <w:szCs w:val="28"/>
        </w:rPr>
      </w:pPr>
      <w:r w:rsidRPr="00644D3E">
        <w:rPr>
          <w:rFonts w:ascii="Times New Roman" w:hAnsi="Times New Roman" w:cs="Times New Roman"/>
          <w:sz w:val="28"/>
          <w:szCs w:val="28"/>
        </w:rPr>
        <w:t xml:space="preserve">Agrivoltaics, </w:t>
      </w:r>
      <w:commentRangeStart w:id="14"/>
      <w:r w:rsidRPr="00644D3E">
        <w:rPr>
          <w:rFonts w:ascii="Times New Roman" w:hAnsi="Times New Roman" w:cs="Times New Roman"/>
          <w:sz w:val="28"/>
          <w:szCs w:val="28"/>
        </w:rPr>
        <w:t xml:space="preserve">also known as </w:t>
      </w:r>
      <w:proofErr w:type="spellStart"/>
      <w:r w:rsidRPr="00644D3E">
        <w:rPr>
          <w:rFonts w:ascii="Times New Roman" w:hAnsi="Times New Roman" w:cs="Times New Roman"/>
          <w:sz w:val="28"/>
          <w:szCs w:val="28"/>
        </w:rPr>
        <w:t>agrophotovoltaics</w:t>
      </w:r>
      <w:proofErr w:type="spellEnd"/>
      <w:r w:rsidRPr="00644D3E">
        <w:rPr>
          <w:rFonts w:ascii="Times New Roman" w:hAnsi="Times New Roman" w:cs="Times New Roman"/>
          <w:sz w:val="28"/>
          <w:szCs w:val="28"/>
        </w:rPr>
        <w:t xml:space="preserve"> or Agri-PV, </w:t>
      </w:r>
      <w:commentRangeEnd w:id="14"/>
      <w:r w:rsidR="00CC34DC">
        <w:rPr>
          <w:rStyle w:val="CommentReference"/>
        </w:rPr>
        <w:commentReference w:id="14"/>
      </w:r>
      <w:r w:rsidRPr="00644D3E">
        <w:rPr>
          <w:rFonts w:ascii="Times New Roman" w:hAnsi="Times New Roman" w:cs="Times New Roman"/>
          <w:sz w:val="28"/>
          <w:szCs w:val="28"/>
        </w:rPr>
        <w:t xml:space="preserve">is a dual land-use system that has gained significant attention and interest in recent years </w:t>
      </w:r>
      <w:r w:rsidR="00B0373B">
        <w:rPr>
          <w:rFonts w:ascii="Times New Roman" w:hAnsi="Times New Roman" w:cs="Times New Roman"/>
          <w:sz w:val="28"/>
          <w:szCs w:val="28"/>
        </w:rPr>
        <w:fldChar w:fldCharType="begin"/>
      </w:r>
      <w:r w:rsidR="00D7324E">
        <w:rPr>
          <w:rFonts w:ascii="Times New Roman" w:hAnsi="Times New Roman" w:cs="Times New Roman"/>
          <w:sz w:val="28"/>
          <w:szCs w:val="28"/>
        </w:rPr>
        <w:instrText xml:space="preserve"> ADDIN ZOTERO_ITEM CSL_CITATION {"citationID":"uDwVNBHY","properties":{"formattedCitation":"(Amaducci et al., 2018)","plainCitation":"(Amaducci et al., 2018)","noteIndex":0},"citationItems":[{"id":22,"uris":["http://zotero.org/users/local/1TbrPbVZ/items/ANY46WI4"],"itemData":{"id":22,"type":"article-journal","abstract":"A system combining soil grown crops with photovoltaic panels (PV) installed several meters above the ground is referred to as agrivoltaic systems. In this work a patented agrivoltaic solar tracking system named Agrovoltaico®, was examined in combination with a maize crop in a simulation study. To this purpose a software platform was developed coupling a radiation and shading model to the generic crop growth simulator GECROS. The simulation was conducted using a 40-year climate dataset from a location in North Italy, rainfed maize and different Agrovoltaico configurations (that differ according to panel density and sun-tracking set up). Control simulations for an irrigated maize crop under full light were added to results. Reduction of global radiation under the Agrovoltaico system was more affected by panel density (29.5% and 13.4% respectively for double density and single density), than by panel management (23.2% and 20.0% for sun-track and static panels, respectively). Radiation reduction, under Agrovoltaico, affected mean soil temperature, evapotranspiration and soil water balance, on average providing more favorable conditions for plant growth than in full light. As a consequence, in rainfed conditions, average grain yield was higher and more stable under agrivoltaic than under full light. The advantage of growing maize in the shade of Agrovoltaico increased proportionally to drought stress, which indicates that agrivoltaic systems could increase crop resilience to climate change. The benefit of producing renewable energy with Agrovoltaico was assessed using the Land Equivalent Ratio, comparing the electric energy produced by Agrovoltaico cultivated with biogas maize to that produced by a combination of conventional ground mounted PV systems and biogas maize in monoculture. Land Equivalent Ratio was always above 1, it increased with panel density and it was higher with sun tracking than with static panels. The best Agrivoltaico scenario produced twice as much energy, per unit area, as the combination of ground mounted PV systems and biogas maize in monoculture. For this Agrivoltaico can be considered a valuable system to produce renewable energy on farm without negatively affecting land productivity.","container-title":"Applied Energy","DOI":"10.1016/j.apenergy.2018.03.081","ISSN":"0306-2619","journalAbbreviation":"Applied Energy","language":"en","page":"545-561","source":"ScienceDirect","title":"Agrivoltaic systems to optimise land use for electric energy production","volume":"220","author":[{"family":"Amaducci","given":"Stefano"},{"family":"Yin","given":"Xinyou"},{"family":"Colauzzi","given":"Michele"}],"issued":{"date-parts":[["2018",6,15]]}}}],"schema":"https://github.com/citation-style-language/schema/raw/master/csl-citation.json"} </w:instrText>
      </w:r>
      <w:r w:rsidR="00B0373B">
        <w:rPr>
          <w:rFonts w:ascii="Times New Roman" w:hAnsi="Times New Roman" w:cs="Times New Roman"/>
          <w:sz w:val="28"/>
          <w:szCs w:val="28"/>
        </w:rPr>
        <w:fldChar w:fldCharType="separate"/>
      </w:r>
      <w:r w:rsidR="00D7324E" w:rsidRPr="00D7324E">
        <w:rPr>
          <w:rFonts w:ascii="Times New Roman" w:hAnsi="Times New Roman" w:cs="Times New Roman"/>
          <w:sz w:val="28"/>
        </w:rPr>
        <w:t>(Amaducci et al., 2018)</w:t>
      </w:r>
      <w:r w:rsidR="00B0373B">
        <w:rPr>
          <w:rFonts w:ascii="Times New Roman" w:hAnsi="Times New Roman" w:cs="Times New Roman"/>
          <w:sz w:val="28"/>
          <w:szCs w:val="28"/>
        </w:rPr>
        <w:fldChar w:fldCharType="end"/>
      </w:r>
      <w:r w:rsidRPr="00644D3E">
        <w:rPr>
          <w:rFonts w:ascii="Times New Roman" w:hAnsi="Times New Roman" w:cs="Times New Roman"/>
          <w:sz w:val="28"/>
          <w:szCs w:val="28"/>
        </w:rPr>
        <w:t>.</w:t>
      </w:r>
      <w:r w:rsidR="006E43CF" w:rsidRPr="006E43CF">
        <w:t xml:space="preserve"> </w:t>
      </w:r>
      <w:r w:rsidR="006E43CF" w:rsidRPr="006E43CF">
        <w:rPr>
          <w:rFonts w:ascii="Times New Roman" w:hAnsi="Times New Roman" w:cs="Times New Roman"/>
          <w:sz w:val="28"/>
          <w:szCs w:val="28"/>
        </w:rPr>
        <w:t>The transition to clean energy sources has resulted in negative effects on biodiversity, landscape aesthetics, and land cover and use changes</w:t>
      </w:r>
      <w:r w:rsidR="00D7324E">
        <w:rPr>
          <w:rFonts w:ascii="Times New Roman" w:hAnsi="Times New Roman" w:cs="Times New Roman"/>
          <w:sz w:val="28"/>
          <w:szCs w:val="28"/>
        </w:rPr>
        <w:t xml:space="preserve"> </w:t>
      </w:r>
      <w:r w:rsidR="006E43CF" w:rsidRPr="006E43CF">
        <w:rPr>
          <w:rFonts w:ascii="Times New Roman" w:hAnsi="Times New Roman" w:cs="Times New Roman"/>
          <w:sz w:val="28"/>
          <w:szCs w:val="28"/>
        </w:rPr>
        <w:t xml:space="preserve"> </w:t>
      </w:r>
      <w:r w:rsidR="002B4F98">
        <w:rPr>
          <w:rFonts w:ascii="Times New Roman" w:hAnsi="Times New Roman" w:cs="Times New Roman"/>
          <w:sz w:val="28"/>
          <w:szCs w:val="28"/>
        </w:rPr>
        <w:fldChar w:fldCharType="begin"/>
      </w:r>
      <w:r w:rsidR="002B4F98">
        <w:rPr>
          <w:rFonts w:ascii="Times New Roman" w:hAnsi="Times New Roman" w:cs="Times New Roman"/>
          <w:sz w:val="28"/>
          <w:szCs w:val="28"/>
        </w:rPr>
        <w:instrText xml:space="preserve"> ADDIN ZOTERO_ITEM CSL_CITATION {"citationID":"f9ZhovpF","properties":{"formattedCitation":"(Allison et al., 2014)","plainCitation":"(Allison et al., 2014)","noteIndex":0},"citationItems":[{"id":25,"uris":["http://zotero.org/users/local/1TbrPbVZ/items/GA8CWYPE"],"itemData":{"id":25,"type":"article-journal","abstract":"Increasing greenhouse gas emissions are projected to raise global average surface temperatures by 3˚–4 °C within this century, dramatically increasing the extinction risk for terrestrial and freshwater species and severely disrupting ecosystems across the globe. Limiting the magnitude of warming and its devastating impacts on biodiversity will require deep emissions reductions that include the rapid, large-scale deployment of low-carbon renewable energy. Concerns about potential adverse impacts to species and ecosystems from the expansion of renewable energy development will play an important role in determining the pace and scale of emissions reductions and hence, the impact of climate change on global biodiversity. Efforts are underway to reduce uncertainty regarding wildlife impacts from renewable energy development, but such uncertainty cannot be eliminated. We argue the need to accept some and perhaps substantial risk of impacts to wildlife from renewable energy development in order to limit the far greater risks to biodiversity loss owing to climate change. We propose a path forward for better reconciling expedited renewable energy development with wildlife conservation in a warming world.","container-title":"Climatic Change","DOI":"10.1007/s10584-014-1127-y","ISSN":"1573-1480","issue":"1","journalAbbreviation":"Climatic Change","language":"en","page":"1-6","source":"Springer Link","title":"Thinking globally and siting locally – renewable energy and biodiversity in a rapidly warming world","volume":"126","author":[{"family":"Allison","given":"Taber D."},{"family":"Root","given":"Terry L."},{"family":"Frumhoff","given":"Peter C."}],"issued":{"date-parts":[["2014",9,1]]}}}],"schema":"https://github.com/citation-style-language/schema/raw/master/csl-citation.json"} </w:instrText>
      </w:r>
      <w:r w:rsidR="002B4F98">
        <w:rPr>
          <w:rFonts w:ascii="Times New Roman" w:hAnsi="Times New Roman" w:cs="Times New Roman"/>
          <w:sz w:val="28"/>
          <w:szCs w:val="28"/>
        </w:rPr>
        <w:fldChar w:fldCharType="separate"/>
      </w:r>
      <w:r w:rsidR="002B4F98" w:rsidRPr="002B4F98">
        <w:rPr>
          <w:rFonts w:ascii="Times New Roman" w:hAnsi="Times New Roman" w:cs="Times New Roman"/>
          <w:sz w:val="28"/>
        </w:rPr>
        <w:t>(Allison et al., 2014)</w:t>
      </w:r>
      <w:r w:rsidR="002B4F98">
        <w:rPr>
          <w:rFonts w:ascii="Times New Roman" w:hAnsi="Times New Roman" w:cs="Times New Roman"/>
          <w:sz w:val="28"/>
          <w:szCs w:val="28"/>
        </w:rPr>
        <w:fldChar w:fldCharType="end"/>
      </w:r>
      <w:r w:rsidR="006E43CF" w:rsidRPr="006E43CF">
        <w:rPr>
          <w:rFonts w:ascii="Times New Roman" w:hAnsi="Times New Roman" w:cs="Times New Roman"/>
          <w:sz w:val="28"/>
          <w:szCs w:val="28"/>
        </w:rPr>
        <w:t xml:space="preserve">. This has led to concerns about the scarcity of land for food production due to the increasing demand for land in energy generation </w:t>
      </w:r>
      <w:r w:rsidR="00972BA9">
        <w:rPr>
          <w:rFonts w:ascii="Times New Roman" w:hAnsi="Times New Roman" w:cs="Times New Roman"/>
          <w:sz w:val="28"/>
          <w:szCs w:val="28"/>
        </w:rPr>
        <w:fldChar w:fldCharType="begin"/>
      </w:r>
      <w:r w:rsidR="00972BA9">
        <w:rPr>
          <w:rFonts w:ascii="Times New Roman" w:hAnsi="Times New Roman" w:cs="Times New Roman"/>
          <w:sz w:val="28"/>
          <w:szCs w:val="28"/>
        </w:rPr>
        <w:instrText xml:space="preserve"> ADDIN ZOTERO_ITEM CSL_CITATION {"citationID":"TpdARfTA","properties":{"formattedCitation":"(Tilman et al., 2009)","plainCitation":"(Tilman et al., 2009)","noteIndex":0},"citationItems":[{"id":27,"uris":["http://zotero.org/users/local/1TbrPbVZ/items/HGZ69XLA"],"itemData":{"id":27,"type":"article-journal","container-title":"Science","DOI":"10.1126/science.1177970","issue":"5938","note":"publisher: American Association for the Advancement of Science","page":"270-271","source":"science.org (Atypon)","title":"Beneficial Biofuels—The Food, Energy, and Environment Trilemma","volume":"325","author":[{"family":"Tilman","given":"David"},{"family":"Socolow","given":"Robert"},{"family":"Foley","given":"Jonathan A."},{"family":"Hill","given":"Jason"},{"family":"Larson","given":"Eric"},{"family":"Lynd","given":"Lee"},{"family":"Pacala","given":"Stephen"},{"family":"Reilly","given":"John"},{"family":"Searchinger","given":"Tim"},{"family":"Somerville","given":"Chris"},{"family":"Williams","given":"Robert"}],"issued":{"date-parts":[["2009",7,17]]}}}],"schema":"https://github.com/citation-style-language/schema/raw/master/csl-citation.json"} </w:instrText>
      </w:r>
      <w:r w:rsidR="00972BA9">
        <w:rPr>
          <w:rFonts w:ascii="Times New Roman" w:hAnsi="Times New Roman" w:cs="Times New Roman"/>
          <w:sz w:val="28"/>
          <w:szCs w:val="28"/>
        </w:rPr>
        <w:fldChar w:fldCharType="separate"/>
      </w:r>
      <w:r w:rsidR="00972BA9" w:rsidRPr="00972BA9">
        <w:rPr>
          <w:rFonts w:ascii="Times New Roman" w:hAnsi="Times New Roman" w:cs="Times New Roman"/>
          <w:sz w:val="28"/>
        </w:rPr>
        <w:t>(Tilman et al., 2009)</w:t>
      </w:r>
      <w:r w:rsidR="00972BA9">
        <w:rPr>
          <w:rFonts w:ascii="Times New Roman" w:hAnsi="Times New Roman" w:cs="Times New Roman"/>
          <w:sz w:val="28"/>
          <w:szCs w:val="28"/>
        </w:rPr>
        <w:fldChar w:fldCharType="end"/>
      </w:r>
      <w:r w:rsidR="006E43CF" w:rsidRPr="006E43CF">
        <w:rPr>
          <w:rFonts w:ascii="Times New Roman" w:hAnsi="Times New Roman" w:cs="Times New Roman"/>
          <w:sz w:val="28"/>
          <w:szCs w:val="28"/>
        </w:rPr>
        <w:t xml:space="preserve"> The "food vs. fuel" debate, initially focused on biofuels, has now expanded to include other renewable energy sources like wind and photovoltaics (PV) </w:t>
      </w:r>
      <w:r w:rsidR="003462A9">
        <w:rPr>
          <w:rFonts w:ascii="Times New Roman" w:hAnsi="Times New Roman" w:cs="Times New Roman"/>
          <w:sz w:val="28"/>
          <w:szCs w:val="28"/>
        </w:rPr>
        <w:fldChar w:fldCharType="begin"/>
      </w:r>
      <w:r w:rsidR="003462A9">
        <w:rPr>
          <w:rFonts w:ascii="Times New Roman" w:hAnsi="Times New Roman" w:cs="Times New Roman"/>
          <w:sz w:val="28"/>
          <w:szCs w:val="28"/>
        </w:rPr>
        <w:instrText xml:space="preserve"> ADDIN ZOTERO_ITEM CSL_CITATION {"citationID":"tfL4tbh8","properties":{"formattedCitation":"(Adeh et al., 2019)","plainCitation":"(Adeh et al., 2019)","noteIndex":0},"citationItems":[{"id":29,"uris":["http://zotero.org/users/local/1TbrPbVZ/items/KRWFNWU2"],"itemData":{"id":29,"type":"article-journal","abstract":"Solar energy has the potential to offset a significant fraction of non-renewable electricity demands globally, yet it may occupy extensive areas when deployed at this level. There is growing concern that large renewable energy installations will displace other land uses. Where should future solar power installations be placed to achieve the highest energy production and best use the limited land resource? The premise of this work is that the solar panel efficiency is a function of the location’s microclimate within which it is immersed. Current studies largely ignore many of the environmental factors that influence Photovoltaic (PV) panel function. A model for solar panel efficiency that incorporates the influence of the panel’s microclimate was derived from first principles and validated with field observations. Results confirm that the PV panel efficiency is influenced by the insolation, air temperature, wind speed and relative humidity. The model was applied globally using bias-corrected reanalysis datasets to map solar panel efficiency and the potential for solar power production given local conditions. Solar power production potential was classified based on local land cover classification, with croplands having the greatest median solar potential of approximately 28 W/m2. The potential for dual-use, agrivoltaic systems may alleviate land competition or other spatial constraints for solar power development, creating a significant opportunity for future energy sustainability. Global energy demand would be offset by solar production if even less than 1% of cropland were converted to an agrivoltaic system.","container-title":"Scientific Reports","DOI":"10.1038/s41598-019-47803-3","ISSN":"2045-2322","issue":"1","journalAbbreviation":"Sci Rep","language":"en","license":"2019 The Author(s)","note":"number: 1\npublisher: Nature Publishing Group","page":"11442","source":"www.nature.com","title":"Solar PV Power Potential is Greatest Over Croplands","volume":"9","author":[{"family":"Adeh","given":"Elnaz H."},{"family":"Good","given":"Stephen P."},{"family":"Calaf","given":"M."},{"family":"Higgins","given":"Chad W."}],"issued":{"date-parts":[["2019",8,7]]}}}],"schema":"https://github.com/citation-style-language/schema/raw/master/csl-citation.json"} </w:instrText>
      </w:r>
      <w:r w:rsidR="003462A9">
        <w:rPr>
          <w:rFonts w:ascii="Times New Roman" w:hAnsi="Times New Roman" w:cs="Times New Roman"/>
          <w:sz w:val="28"/>
          <w:szCs w:val="28"/>
        </w:rPr>
        <w:fldChar w:fldCharType="separate"/>
      </w:r>
      <w:r w:rsidR="003462A9" w:rsidRPr="003462A9">
        <w:rPr>
          <w:rFonts w:ascii="Times New Roman" w:hAnsi="Times New Roman" w:cs="Times New Roman"/>
          <w:sz w:val="28"/>
        </w:rPr>
        <w:t>(Adeh et al., 2019)</w:t>
      </w:r>
      <w:r w:rsidR="003462A9">
        <w:rPr>
          <w:rFonts w:ascii="Times New Roman" w:hAnsi="Times New Roman" w:cs="Times New Roman"/>
          <w:sz w:val="28"/>
          <w:szCs w:val="28"/>
        </w:rPr>
        <w:fldChar w:fldCharType="end"/>
      </w:r>
      <w:r w:rsidR="006E43CF" w:rsidRPr="006E43CF">
        <w:rPr>
          <w:rFonts w:ascii="Times New Roman" w:hAnsi="Times New Roman" w:cs="Times New Roman"/>
          <w:sz w:val="28"/>
          <w:szCs w:val="28"/>
        </w:rPr>
        <w:t>. Recent research indicates that PV has significant potential for deployment on cropland areas, raising questions about land-use priorities.</w:t>
      </w:r>
      <w:r w:rsidR="007E0C51" w:rsidRPr="007E0C51">
        <w:t xml:space="preserve"> </w:t>
      </w:r>
      <w:r w:rsidR="007E0C51" w:rsidRPr="007E0C51">
        <w:rPr>
          <w:rFonts w:ascii="Times New Roman" w:hAnsi="Times New Roman" w:cs="Times New Roman"/>
          <w:sz w:val="28"/>
          <w:szCs w:val="28"/>
        </w:rPr>
        <w:t xml:space="preserve">Given the context, </w:t>
      </w:r>
      <w:proofErr w:type="spellStart"/>
      <w:r w:rsidR="007E0C51" w:rsidRPr="007E0C51">
        <w:rPr>
          <w:rFonts w:ascii="Times New Roman" w:hAnsi="Times New Roman" w:cs="Times New Roman"/>
          <w:sz w:val="28"/>
          <w:szCs w:val="28"/>
        </w:rPr>
        <w:t>agrivoltaics</w:t>
      </w:r>
      <w:proofErr w:type="spellEnd"/>
      <w:r w:rsidR="007E0C51" w:rsidRPr="007E0C51">
        <w:rPr>
          <w:rFonts w:ascii="Times New Roman" w:hAnsi="Times New Roman" w:cs="Times New Roman"/>
          <w:sz w:val="28"/>
          <w:szCs w:val="28"/>
        </w:rPr>
        <w:t xml:space="preserve"> (AV) offers a promising solution to address the trade-offs associated with renewable energy systems. AV has been recognized in various studies</w:t>
      </w:r>
      <w:r w:rsidR="005A4A17">
        <w:rPr>
          <w:rFonts w:ascii="Times New Roman" w:hAnsi="Times New Roman" w:cs="Times New Roman"/>
          <w:sz w:val="28"/>
          <w:szCs w:val="28"/>
        </w:rPr>
        <w:t xml:space="preserve"> </w:t>
      </w:r>
      <w:r w:rsidR="00380F5B">
        <w:rPr>
          <w:rFonts w:ascii="Times New Roman" w:hAnsi="Times New Roman" w:cs="Times New Roman"/>
          <w:sz w:val="28"/>
          <w:szCs w:val="28"/>
        </w:rPr>
        <w:fldChar w:fldCharType="begin"/>
      </w:r>
      <w:r w:rsidR="00380F5B">
        <w:rPr>
          <w:rFonts w:ascii="Times New Roman" w:hAnsi="Times New Roman" w:cs="Times New Roman"/>
          <w:sz w:val="28"/>
          <w:szCs w:val="28"/>
        </w:rPr>
        <w:instrText xml:space="preserve"> ADDIN ZOTERO_ITEM CSL_CITATION {"citationID":"WohiNi5l","properties":{"formattedCitation":"(Dinesh &amp; Pearce, 2016; Dupraz et al., 2011; GOETZBERGER &amp; ZASTROW, 1982; Miao &amp; Khanna, 2020)","plainCitation":"(Dinesh &amp; Pearce, 2016; Dupraz et al., 2011; GOETZBERGER &amp; ZASTROW, 1982; Miao &amp; Khanna, 2020)","noteIndex":0},"citationItems":[{"id":31,"uris":["http://zotero.org/users/local/1TbrPbVZ/items/88GW2BHV"],"itemData":{"id":31,"type":"article-journal","abstract":"In order to meet global energy demands with clean renewable energy such as with solar photovoltaic (PV) systems, large surface areas are needed because of the relatively diffuse nature of solar energy. Much of this demand can be matched with aggressive building integrated PV and rooftop PV, but the remainder can be met with land-based PV farms. Using large tracts of land for solar farms will increase competition for land resources as food production demand and energy demand are both growing and vie for the limited land resources. This land competition is exacerbated by the increasing population. These coupled land challenges can be ameliorated using the concept of agrivoltaics or co-developing the same area of land for both solar PV power as well as for conventional agriculture. In this paper, the agrivoltaic experiments to date are reviewed and summarized. A coupled simulation model is developed for both PV production (PVSyst) and agricultural production (Simulateur mulTIdisciplinaire les Cultures Standard (STICS) crop model), to gauge the technical potential of scaling agrivoltaic systems. The results showed that the value of solar generated electricity coupled to shade-tolerant crop production created an over 30% increase in economic value from farms deploying agrivoltaic systems instead of conventional agriculture. Utilizing shade tolerant crops enables crop yield losses to be minimized and thus maintain crop price stability. In addition, this dual use of agricultural land can have a significant effect on national PV production. The results showed an increase in PV power between over 40 and 70GW if lettuce cultivation alone is converted to agrivoltaic systems in the U.S. It is clear, further work is warranted in this area and that the outputs for different crops and geographic areas should be explored to ascertain the potential of agrivoltaic farming throughout the globe.","container-title":"Renewable and Sustainable Energy Reviews","DOI":"10.1016/j.rser.2015.10.024","ISSN":"1364-0321","journalAbbreviation":"Renewable and Sustainable Energy Reviews","language":"en","page":"299-308","source":"ScienceDirect","title":"The potential of agrivoltaic systems","volume":"54","author":[{"family":"Dinesh","given":"Harshavardhan"},{"family":"Pearce","given":"Joshua M."}],"issued":{"date-parts":[["2016",2,1]]}}},{"id":34,"uris":["http://zotero.org/users/local/1TbrPbVZ/items/4HWIVI53"],"itemData":{"id":34,"type":"article-journal","abstract":"The need for new sources of renewable energies and the rising price of fossil fuels have induced the hope that agricultural crops may be a source of renewable energy for the future. We question in this paper the best strategies to convert solar radiation into both energy and food. The intrinsic efficiency of the photosynthetic process is quite low (around 3%) while commercially available monocristalline solar photovoltaic (PV) panels have an average yield of 15%. Therefore huge arrays of solar panels are now envisaged. Solar plants using PV panels will therefore compete with agriculture for land. In this paper, we suggest that a combination of solar panels and food crops on the same land unit may maximise the land use. We suggest to call this an agrivoltaic system. We used Land Equivalent Ratios to compare conventional options (separation of agriculture and energy harvesting) and two agrivoltaic systems with different densities of PV panels. We modelled the light transmission at the crop level by an array of solar panels and used a crop model to predict the productivity of the partially shaded crops. These preliminary results indicate that agrivoltaic systems may be very efficient: a 35–73% increase of global land productivity was predicted for the two densities of PV panels. Facilitation mechanisms similar to those evidenced in agroforestry systems may explain the advantage of such mixed systems. New solar plants may therefore combine electricity production with food production, especially in countries where cropping land is scarce. There is a need to validate the hypotheses included in our models and provide a proof of the concept by monitoring prototypes of agrivoltaic systems.","collection-title":"Renewable Energy: Generation &amp; Application","container-title":"Renewable Energy","DOI":"10.1016/j.renene.2011.03.005","ISSN":"0960-1481","issue":"10","journalAbbreviation":"Renewable Energy","language":"en","page":"2725-2732","source":"ScienceDirect","title":"Combining solar photovoltaic panels and food crops for optimising land use: Towards new agrivoltaic schemes","title-short":"Combining solar photovoltaic panels and food crops for optimising land use","volume":"36","author":[{"family":"Dupraz","given":"C."},{"family":"Marrou","given":"H."},{"family":"Talbot","given":"G."},{"family":"Dufour","given":"L."},{"family":"Nogier","given":"A."},{"family":"Ferard","given":"Y."}],"issued":{"date-parts":[["2011",10,1]]}}},{"id":37,"uris":["http://zotero.org/users/local/1TbrPbVZ/items/2BNFIVRP"],"itemData":{"id":37,"type":"article-journal","abstract":"In this paper we propose a configuration of a solar, e.g., photovoltaic, power plant, which allows for additional agricultural use of the land involved, although the collectors are optimized for solar-energy conversion. If the collectors are not installed directly on the ground, but are elevated by about 2m above the ground with the periodic distance between collector rows of about three times the height of the collectors, one achieves nearly uniform radiation, (integrated over the day), on the ground of a value of about two-thirds of the global radiation without solar collectors. The mathematical relations allowing calculation of the fraction of light reaching the ground under the collector field are derived. Numerical calculations for both the direct and diffuse part of solar radiation are carried out yielding the seasonal and local dependence of this fraction. In addition, we give an outline of the various advantages offered by this configuration.","container-title":"International Journal of Solar Energy","DOI":"10.1080/01425918208909875","ISSN":"0142-5919","issue":"1","note":"publisher: Taylor &amp; Francis\n_eprint: https://doi.org/10.1080/01425918208909875","page":"55-69","source":"Taylor and Francis+NEJM","title":"On the Coexistence of Solar-Energy Conversion and Plant Cultivation","volume":"1","author":[{"family":"GOETZBERGER","given":"A."},{"family":"ZASTROW","given":"A."}],"issued":{"date-parts":[["1982",1,1]]}}},{"id":38,"uris":["http://zotero.org/users/local/1TbrPbVZ/items/6R3LC28M"],"itemData":{"id":38,"type":"article-journal","abstract":"The food-energy-water (FEW) nexus is facing grand challenges in meeting increasing demand resulting from global changes in climate, economy, and population. Emerging technologies are expected to play a critical role in responding to these challenges. Focusing on four types of prominent emerging technologies (namely precision agriculture coupled with big data and machine learning, gene editing, second-generation biofuels, and agrivoltaics), this article reviews existing studies regarding opportunities and challenges of these emerging technologies to address issues of the FEW nexus. Drivers of innovation and adoption of these emerging technologies as well as the role of public policies that interact with these drivers are reviewed. Finally, this review also discusses research gaps that need to be filled to harness the potential benefits of these emerging technologies.","container-title":"Annual Review of Resource Economics","DOI":"10.1146/annurev-resource-110319-115428","issue":"1","note":"_eprint: https://doi.org/10.1146/annurev-resource-110319-115428","page":"65-85","source":"Annual Reviews","title":"Harnessing Advances in Agricultural Technologies to Optimize Resource Utilization in the Food-Energy-Water Nexus","volume":"12","author":[{"family":"Miao","given":"Ruiqing"},{"family":"Khanna","given":"Madhu"}],"issued":{"date-parts":[["2020"]]}}}],"schema":"https://github.com/citation-style-language/schema/raw/master/csl-citation.json"} </w:instrText>
      </w:r>
      <w:r w:rsidR="00380F5B">
        <w:rPr>
          <w:rFonts w:ascii="Times New Roman" w:hAnsi="Times New Roman" w:cs="Times New Roman"/>
          <w:sz w:val="28"/>
          <w:szCs w:val="28"/>
        </w:rPr>
        <w:fldChar w:fldCharType="separate"/>
      </w:r>
      <w:r w:rsidR="00380F5B" w:rsidRPr="00380F5B">
        <w:rPr>
          <w:rFonts w:ascii="Times New Roman" w:hAnsi="Times New Roman" w:cs="Times New Roman"/>
          <w:sz w:val="28"/>
        </w:rPr>
        <w:t>(Dinesh &amp; Pearce, 2016; Dupraz et al., 2011; GOETZBERGER &amp; ZASTROW, 1982; Miao &amp; Khanna, 2020)</w:t>
      </w:r>
      <w:r w:rsidR="00380F5B">
        <w:rPr>
          <w:rFonts w:ascii="Times New Roman" w:hAnsi="Times New Roman" w:cs="Times New Roman"/>
          <w:sz w:val="28"/>
          <w:szCs w:val="28"/>
        </w:rPr>
        <w:fldChar w:fldCharType="end"/>
      </w:r>
      <w:r w:rsidR="00564E11">
        <w:rPr>
          <w:rFonts w:ascii="Times New Roman" w:hAnsi="Times New Roman" w:cs="Times New Roman"/>
          <w:sz w:val="28"/>
          <w:szCs w:val="28"/>
        </w:rPr>
        <w:t xml:space="preserve">. </w:t>
      </w:r>
      <w:r w:rsidR="007E0C51" w:rsidRPr="007E0C51">
        <w:rPr>
          <w:rFonts w:ascii="Times New Roman" w:hAnsi="Times New Roman" w:cs="Times New Roman"/>
          <w:sz w:val="28"/>
          <w:szCs w:val="28"/>
        </w:rPr>
        <w:t xml:space="preserve">as a dual land-use system that enables the simultaneous production of agricultural output and photovoltaic (PV) power on the same land area. This integrated approach significantly improves land-use efficiency compared to conventional ground-mounted PV systems. AV emerges as a viable solution to mitigate the negative impacts of energy transformation on land use and biodiversity while simultaneously supporting agricultural production and renewable energy </w:t>
      </w:r>
      <w:r w:rsidR="007E0C51" w:rsidRPr="007E0C51">
        <w:rPr>
          <w:rFonts w:ascii="Times New Roman" w:hAnsi="Times New Roman" w:cs="Times New Roman"/>
          <w:sz w:val="28"/>
          <w:szCs w:val="28"/>
        </w:rPr>
        <w:lastRenderedPageBreak/>
        <w:t>generation.</w:t>
      </w:r>
      <w:r w:rsidR="00CF0137">
        <w:rPr>
          <w:rFonts w:ascii="Times New Roman" w:hAnsi="Times New Roman" w:cs="Times New Roman"/>
          <w:sz w:val="28"/>
          <w:szCs w:val="28"/>
        </w:rPr>
        <w:t xml:space="preserve"> </w:t>
      </w:r>
      <w:r w:rsidR="005C3164">
        <w:rPr>
          <w:rFonts w:ascii="Times New Roman" w:hAnsi="Times New Roman" w:cs="Times New Roman"/>
          <w:sz w:val="28"/>
          <w:szCs w:val="28"/>
        </w:rPr>
        <w:t xml:space="preserve">Hence, the use of high value crops </w:t>
      </w:r>
      <w:r w:rsidR="00582F49">
        <w:rPr>
          <w:rFonts w:ascii="Times New Roman" w:hAnsi="Times New Roman" w:cs="Times New Roman"/>
          <w:sz w:val="28"/>
          <w:szCs w:val="28"/>
        </w:rPr>
        <w:t>is</w:t>
      </w:r>
      <w:r w:rsidR="005C3164">
        <w:rPr>
          <w:rFonts w:ascii="Times New Roman" w:hAnsi="Times New Roman" w:cs="Times New Roman"/>
          <w:sz w:val="28"/>
          <w:szCs w:val="28"/>
        </w:rPr>
        <w:t xml:space="preserve"> recommended </w:t>
      </w:r>
      <w:r w:rsidR="00CE06D0">
        <w:rPr>
          <w:rFonts w:ascii="Times New Roman" w:hAnsi="Times New Roman" w:cs="Times New Roman"/>
          <w:sz w:val="28"/>
          <w:szCs w:val="28"/>
        </w:rPr>
        <w:t>to</w:t>
      </w:r>
      <w:r w:rsidR="005C3164">
        <w:rPr>
          <w:rFonts w:ascii="Times New Roman" w:hAnsi="Times New Roman" w:cs="Times New Roman"/>
          <w:sz w:val="28"/>
          <w:szCs w:val="28"/>
        </w:rPr>
        <w:t xml:space="preserve"> enhance profitability and </w:t>
      </w:r>
      <w:r w:rsidR="000664C0">
        <w:rPr>
          <w:rFonts w:ascii="Times New Roman" w:hAnsi="Times New Roman" w:cs="Times New Roman"/>
          <w:sz w:val="28"/>
          <w:szCs w:val="28"/>
        </w:rPr>
        <w:t>the economic viability of the</w:t>
      </w:r>
      <w:r w:rsidR="00582F49">
        <w:rPr>
          <w:rFonts w:ascii="Times New Roman" w:hAnsi="Times New Roman" w:cs="Times New Roman"/>
          <w:sz w:val="28"/>
          <w:szCs w:val="28"/>
        </w:rPr>
        <w:t xml:space="preserve"> </w:t>
      </w:r>
      <w:proofErr w:type="spellStart"/>
      <w:r w:rsidR="00582F49">
        <w:rPr>
          <w:rFonts w:ascii="Times New Roman" w:hAnsi="Times New Roman" w:cs="Times New Roman"/>
          <w:sz w:val="28"/>
          <w:szCs w:val="28"/>
        </w:rPr>
        <w:t>agrivoltaics</w:t>
      </w:r>
      <w:proofErr w:type="spellEnd"/>
      <w:r w:rsidR="00582F49">
        <w:rPr>
          <w:rFonts w:ascii="Times New Roman" w:hAnsi="Times New Roman" w:cs="Times New Roman"/>
          <w:sz w:val="28"/>
          <w:szCs w:val="28"/>
        </w:rPr>
        <w:t xml:space="preserve"> system. </w:t>
      </w:r>
    </w:p>
    <w:p w14:paraId="173FC8EC" w14:textId="3796DBC6" w:rsidR="009709B4" w:rsidRDefault="00CE06D0" w:rsidP="00AE16A7">
      <w:pPr>
        <w:pStyle w:val="ListParagraph"/>
        <w:spacing w:line="360" w:lineRule="auto"/>
        <w:ind w:left="0" w:right="-90"/>
        <w:rPr>
          <w:rFonts w:ascii="Times New Roman" w:hAnsi="Times New Roman" w:cs="Times New Roman"/>
          <w:sz w:val="28"/>
          <w:szCs w:val="28"/>
        </w:rPr>
      </w:pPr>
      <w:r w:rsidRPr="00CE06D0">
        <w:rPr>
          <w:rFonts w:ascii="Times New Roman" w:hAnsi="Times New Roman" w:cs="Times New Roman"/>
          <w:sz w:val="28"/>
          <w:szCs w:val="28"/>
        </w:rPr>
        <w:t xml:space="preserve">This research investigates the impact of integrating agrivoltaic systems on tomatoes and </w:t>
      </w:r>
      <w:r w:rsidR="003D6D1B">
        <w:rPr>
          <w:rFonts w:ascii="Times New Roman" w:hAnsi="Times New Roman" w:cs="Times New Roman"/>
          <w:sz w:val="28"/>
          <w:szCs w:val="28"/>
        </w:rPr>
        <w:t xml:space="preserve">lettuce </w:t>
      </w:r>
      <w:r w:rsidRPr="00CE06D0">
        <w:rPr>
          <w:rFonts w:ascii="Times New Roman" w:hAnsi="Times New Roman" w:cs="Times New Roman"/>
          <w:sz w:val="28"/>
          <w:szCs w:val="28"/>
        </w:rPr>
        <w:t xml:space="preserve"> in Alabama</w:t>
      </w:r>
      <w:r w:rsidR="003D6D1B">
        <w:rPr>
          <w:rFonts w:ascii="Times New Roman" w:hAnsi="Times New Roman" w:cs="Times New Roman"/>
          <w:sz w:val="28"/>
          <w:szCs w:val="28"/>
        </w:rPr>
        <w:t xml:space="preserve"> and Ariz</w:t>
      </w:r>
      <w:r w:rsidR="00896C7A">
        <w:rPr>
          <w:rFonts w:ascii="Times New Roman" w:hAnsi="Times New Roman" w:cs="Times New Roman"/>
          <w:sz w:val="28"/>
          <w:szCs w:val="28"/>
        </w:rPr>
        <w:t>ona</w:t>
      </w:r>
      <w:r w:rsidRPr="00CE06D0">
        <w:rPr>
          <w:rFonts w:ascii="Times New Roman" w:hAnsi="Times New Roman" w:cs="Times New Roman"/>
          <w:sz w:val="28"/>
          <w:szCs w:val="28"/>
        </w:rPr>
        <w:t xml:space="preserve">. It assesses crop growth, yield, quality, and economic outcomes to understand the benefits </w:t>
      </w:r>
      <w:r w:rsidR="006A55D8">
        <w:rPr>
          <w:rFonts w:ascii="Times New Roman" w:hAnsi="Times New Roman" w:cs="Times New Roman"/>
          <w:sz w:val="28"/>
          <w:szCs w:val="28"/>
        </w:rPr>
        <w:t xml:space="preserve"> associated with </w:t>
      </w:r>
      <w:del w:id="15" w:author="Bijesh Mishra" w:date="2023-06-23T13:40:00Z">
        <w:r w:rsidRPr="00CE06D0" w:rsidDel="0068538B">
          <w:rPr>
            <w:rFonts w:ascii="Times New Roman" w:hAnsi="Times New Roman" w:cs="Times New Roman"/>
            <w:sz w:val="28"/>
            <w:szCs w:val="28"/>
          </w:rPr>
          <w:delText>agrivoltaics</w:delText>
        </w:r>
      </w:del>
      <w:ins w:id="16" w:author="Bijesh Mishra" w:date="2023-06-23T13:40:00Z">
        <w:r w:rsidR="0068538B" w:rsidRPr="00CE06D0">
          <w:rPr>
            <w:rFonts w:ascii="Times New Roman" w:hAnsi="Times New Roman" w:cs="Times New Roman"/>
            <w:sz w:val="28"/>
            <w:szCs w:val="28"/>
          </w:rPr>
          <w:t>agrivoltaic</w:t>
        </w:r>
      </w:ins>
      <w:r w:rsidR="006A55D8">
        <w:rPr>
          <w:rFonts w:ascii="Times New Roman" w:hAnsi="Times New Roman" w:cs="Times New Roman"/>
          <w:sz w:val="28"/>
          <w:szCs w:val="28"/>
        </w:rPr>
        <w:t xml:space="preserve"> system.</w:t>
      </w:r>
      <w:r w:rsidRPr="00CE06D0">
        <w:rPr>
          <w:rFonts w:ascii="Times New Roman" w:hAnsi="Times New Roman" w:cs="Times New Roman"/>
          <w:sz w:val="28"/>
          <w:szCs w:val="28"/>
        </w:rPr>
        <w:t xml:space="preserve"> The study focuses on growth characteristics, yield potential, and productivity in </w:t>
      </w:r>
      <w:proofErr w:type="spellStart"/>
      <w:r w:rsidRPr="00CE06D0">
        <w:rPr>
          <w:rFonts w:ascii="Times New Roman" w:hAnsi="Times New Roman" w:cs="Times New Roman"/>
          <w:sz w:val="28"/>
          <w:szCs w:val="28"/>
        </w:rPr>
        <w:t>agrivoltaic</w:t>
      </w:r>
      <w:r>
        <w:rPr>
          <w:rFonts w:ascii="Times New Roman" w:hAnsi="Times New Roman" w:cs="Times New Roman"/>
          <w:sz w:val="28"/>
          <w:szCs w:val="28"/>
        </w:rPr>
        <w:t>s</w:t>
      </w:r>
      <w:proofErr w:type="spellEnd"/>
      <w:r>
        <w:rPr>
          <w:rFonts w:ascii="Times New Roman" w:hAnsi="Times New Roman" w:cs="Times New Roman"/>
          <w:sz w:val="28"/>
          <w:szCs w:val="28"/>
        </w:rPr>
        <w:t xml:space="preserve"> </w:t>
      </w:r>
      <w:r w:rsidRPr="00CE06D0">
        <w:rPr>
          <w:rFonts w:ascii="Times New Roman" w:hAnsi="Times New Roman" w:cs="Times New Roman"/>
          <w:sz w:val="28"/>
          <w:szCs w:val="28"/>
        </w:rPr>
        <w:t xml:space="preserve"> systems compared to conventional methods. It explores optimal cultivation practices and evaluates economic feasibility and market potential. Environmental benefits and resource utilization efficiencies are examined. The findings provide practical recommendations for enhancing productivity and sustainability in high-value crop production. The goal is to promote sustainable practices and adoption of </w:t>
      </w:r>
      <w:proofErr w:type="spellStart"/>
      <w:r w:rsidRPr="00CE06D0">
        <w:rPr>
          <w:rFonts w:ascii="Times New Roman" w:hAnsi="Times New Roman" w:cs="Times New Roman"/>
          <w:sz w:val="28"/>
          <w:szCs w:val="28"/>
        </w:rPr>
        <w:t>agrivoltaics</w:t>
      </w:r>
      <w:proofErr w:type="spellEnd"/>
      <w:r w:rsidRPr="00CE06D0">
        <w:rPr>
          <w:rFonts w:ascii="Times New Roman" w:hAnsi="Times New Roman" w:cs="Times New Roman"/>
          <w:sz w:val="28"/>
          <w:szCs w:val="28"/>
        </w:rPr>
        <w:t xml:space="preserve"> for improved productivity, economic returns, and environmental sustainability.</w:t>
      </w:r>
      <w:r w:rsidR="00062C23">
        <w:rPr>
          <w:rFonts w:ascii="Times New Roman" w:hAnsi="Times New Roman" w:cs="Times New Roman"/>
          <w:sz w:val="28"/>
          <w:szCs w:val="28"/>
        </w:rPr>
        <w:t xml:space="preserve"> </w:t>
      </w:r>
    </w:p>
    <w:p w14:paraId="5F7D8398" w14:textId="77777777" w:rsidR="00AE16A7" w:rsidRPr="00502A86" w:rsidRDefault="00E14A2B" w:rsidP="00AE16A7">
      <w:pPr>
        <w:spacing w:line="360" w:lineRule="auto"/>
        <w:ind w:right="-90"/>
        <w:rPr>
          <w:rFonts w:ascii="Times New Roman" w:hAnsi="Times New Roman" w:cs="Times New Roman"/>
          <w:b/>
          <w:bCs/>
          <w:sz w:val="28"/>
          <w:szCs w:val="28"/>
        </w:rPr>
      </w:pPr>
      <w:r w:rsidRPr="00502A86">
        <w:rPr>
          <w:rFonts w:ascii="Times New Roman" w:hAnsi="Times New Roman" w:cs="Times New Roman"/>
          <w:b/>
          <w:bCs/>
          <w:sz w:val="28"/>
          <w:szCs w:val="28"/>
        </w:rPr>
        <w:t xml:space="preserve">High value crops and their </w:t>
      </w:r>
      <w:r w:rsidR="00C9023E" w:rsidRPr="00502A86">
        <w:rPr>
          <w:rFonts w:ascii="Times New Roman" w:hAnsi="Times New Roman" w:cs="Times New Roman"/>
          <w:b/>
          <w:bCs/>
          <w:sz w:val="28"/>
          <w:szCs w:val="28"/>
        </w:rPr>
        <w:t>Economic importance</w:t>
      </w:r>
      <w:r w:rsidR="00D219F7" w:rsidRPr="00502A86">
        <w:rPr>
          <w:rFonts w:ascii="Times New Roman" w:hAnsi="Times New Roman" w:cs="Times New Roman"/>
          <w:b/>
          <w:bCs/>
          <w:sz w:val="28"/>
          <w:szCs w:val="28"/>
        </w:rPr>
        <w:t xml:space="preserve">: </w:t>
      </w:r>
    </w:p>
    <w:p w14:paraId="4E5FC2DA" w14:textId="77777777" w:rsidR="00B20964" w:rsidRDefault="007A0129" w:rsidP="00AE16A7">
      <w:pPr>
        <w:spacing w:line="360" w:lineRule="auto"/>
        <w:ind w:right="-90"/>
        <w:rPr>
          <w:rFonts w:ascii="Times New Roman" w:hAnsi="Times New Roman" w:cs="Times New Roman"/>
          <w:color w:val="111111"/>
          <w:sz w:val="27"/>
          <w:szCs w:val="27"/>
          <w:shd w:val="clear" w:color="auto" w:fill="FFFFFF"/>
        </w:rPr>
      </w:pPr>
      <w:r w:rsidRPr="0090745D">
        <w:rPr>
          <w:rStyle w:val="Strong"/>
          <w:rFonts w:ascii="Times New Roman" w:hAnsi="Times New Roman" w:cs="Times New Roman"/>
          <w:color w:val="111111"/>
          <w:sz w:val="28"/>
          <w:szCs w:val="28"/>
          <w:shd w:val="clear" w:color="auto" w:fill="FFFFFF"/>
        </w:rPr>
        <w:t>High</w:t>
      </w:r>
      <w:r w:rsidRPr="0090745D">
        <w:rPr>
          <w:rFonts w:ascii="Times New Roman" w:hAnsi="Times New Roman" w:cs="Times New Roman"/>
          <w:color w:val="111111"/>
          <w:sz w:val="28"/>
          <w:szCs w:val="28"/>
          <w:shd w:val="clear" w:color="auto" w:fill="FFFFFF"/>
        </w:rPr>
        <w:t> </w:t>
      </w:r>
      <w:r w:rsidRPr="0090745D">
        <w:rPr>
          <w:rStyle w:val="Strong"/>
          <w:rFonts w:ascii="Times New Roman" w:hAnsi="Times New Roman" w:cs="Times New Roman"/>
          <w:color w:val="111111"/>
          <w:sz w:val="28"/>
          <w:szCs w:val="28"/>
          <w:shd w:val="clear" w:color="auto" w:fill="FFFFFF"/>
        </w:rPr>
        <w:t>Value</w:t>
      </w:r>
      <w:r w:rsidRPr="0090745D">
        <w:rPr>
          <w:rFonts w:ascii="Times New Roman" w:hAnsi="Times New Roman" w:cs="Times New Roman"/>
          <w:color w:val="111111"/>
          <w:sz w:val="28"/>
          <w:szCs w:val="28"/>
          <w:shd w:val="clear" w:color="auto" w:fill="FFFFFF"/>
        </w:rPr>
        <w:t> </w:t>
      </w:r>
      <w:r w:rsidRPr="0090745D">
        <w:rPr>
          <w:rStyle w:val="Strong"/>
          <w:rFonts w:ascii="Times New Roman" w:hAnsi="Times New Roman" w:cs="Times New Roman"/>
          <w:color w:val="111111"/>
          <w:sz w:val="28"/>
          <w:szCs w:val="28"/>
          <w:shd w:val="clear" w:color="auto" w:fill="FFFFFF"/>
        </w:rPr>
        <w:t>Crops</w:t>
      </w:r>
      <w:r w:rsidRPr="0090745D">
        <w:rPr>
          <w:rFonts w:ascii="Times New Roman" w:hAnsi="Times New Roman" w:cs="Times New Roman"/>
          <w:color w:val="111111"/>
          <w:sz w:val="28"/>
          <w:szCs w:val="28"/>
          <w:shd w:val="clear" w:color="auto" w:fill="FFFFFF"/>
        </w:rPr>
        <w:t xml:space="preserve"> (HVCs) are </w:t>
      </w:r>
      <w:r w:rsidR="00AE16A7" w:rsidRPr="0090745D">
        <w:rPr>
          <w:rFonts w:ascii="Times New Roman" w:hAnsi="Times New Roman" w:cs="Times New Roman"/>
          <w:color w:val="111111"/>
          <w:sz w:val="28"/>
          <w:szCs w:val="28"/>
          <w:shd w:val="clear" w:color="auto" w:fill="FFFFFF"/>
        </w:rPr>
        <w:t>those which</w:t>
      </w:r>
      <w:r w:rsidRPr="0090745D">
        <w:rPr>
          <w:rFonts w:ascii="Times New Roman" w:hAnsi="Times New Roman" w:cs="Times New Roman"/>
          <w:color w:val="111111"/>
          <w:sz w:val="28"/>
          <w:szCs w:val="28"/>
          <w:shd w:val="clear" w:color="auto" w:fill="FFFFFF"/>
        </w:rPr>
        <w:t xml:space="preserve"> give significantly higher value       productivity or net income per unit of resources used for production, compared to other competing activities</w:t>
      </w:r>
      <w:r w:rsidRPr="0090745D">
        <w:rPr>
          <w:rFonts w:ascii="Times New Roman" w:hAnsi="Times New Roman" w:cs="Times New Roman"/>
          <w:color w:val="111111"/>
          <w:sz w:val="27"/>
          <w:szCs w:val="27"/>
          <w:shd w:val="clear" w:color="auto" w:fill="FFFFFF"/>
        </w:rPr>
        <w:t>.</w:t>
      </w:r>
      <w:r w:rsidR="00DE6A0D" w:rsidRPr="0090745D">
        <w:rPr>
          <w:rFonts w:ascii="Times New Roman" w:hAnsi="Times New Roman" w:cs="Times New Roman"/>
          <w:color w:val="111111"/>
          <w:sz w:val="27"/>
          <w:szCs w:val="27"/>
          <w:shd w:val="clear" w:color="auto" w:fill="FFFFFF"/>
        </w:rPr>
        <w:t xml:space="preserve"> These crop types are recognized </w:t>
      </w:r>
      <w:r w:rsidR="0090745D" w:rsidRPr="0090745D">
        <w:rPr>
          <w:rFonts w:ascii="Times New Roman" w:hAnsi="Times New Roman" w:cs="Times New Roman"/>
          <w:color w:val="111111"/>
          <w:sz w:val="27"/>
          <w:szCs w:val="27"/>
          <w:shd w:val="clear" w:color="auto" w:fill="FFFFFF"/>
        </w:rPr>
        <w:t>for</w:t>
      </w:r>
      <w:r w:rsidR="00864739" w:rsidRPr="0090745D">
        <w:rPr>
          <w:rFonts w:ascii="Times New Roman" w:hAnsi="Times New Roman" w:cs="Times New Roman"/>
          <w:color w:val="111111"/>
          <w:sz w:val="27"/>
          <w:szCs w:val="27"/>
          <w:shd w:val="clear" w:color="auto" w:fill="FFFFFF"/>
        </w:rPr>
        <w:t xml:space="preserve"> their </w:t>
      </w:r>
      <w:commentRangeStart w:id="17"/>
      <w:r w:rsidR="00864739" w:rsidRPr="0090745D">
        <w:rPr>
          <w:rFonts w:ascii="Times New Roman" w:hAnsi="Times New Roman" w:cs="Times New Roman"/>
          <w:color w:val="111111"/>
          <w:sz w:val="27"/>
          <w:szCs w:val="27"/>
          <w:shd w:val="clear" w:color="auto" w:fill="FFFFFF"/>
        </w:rPr>
        <w:t>top-notch</w:t>
      </w:r>
      <w:commentRangeEnd w:id="17"/>
      <w:r w:rsidR="00CA286D">
        <w:rPr>
          <w:rStyle w:val="CommentReference"/>
        </w:rPr>
        <w:commentReference w:id="17"/>
      </w:r>
      <w:r w:rsidR="00864739" w:rsidRPr="0090745D">
        <w:rPr>
          <w:rFonts w:ascii="Times New Roman" w:hAnsi="Times New Roman" w:cs="Times New Roman"/>
          <w:color w:val="111111"/>
          <w:sz w:val="27"/>
          <w:szCs w:val="27"/>
          <w:shd w:val="clear" w:color="auto" w:fill="FFFFFF"/>
        </w:rPr>
        <w:t xml:space="preserve"> quality</w:t>
      </w:r>
      <w:r w:rsidR="00FD5AFE" w:rsidRPr="0090745D">
        <w:rPr>
          <w:rFonts w:ascii="Times New Roman" w:hAnsi="Times New Roman" w:cs="Times New Roman"/>
          <w:color w:val="111111"/>
          <w:sz w:val="27"/>
          <w:szCs w:val="27"/>
          <w:shd w:val="clear" w:color="auto" w:fill="FFFFFF"/>
        </w:rPr>
        <w:t>,</w:t>
      </w:r>
      <w:r w:rsidR="00DE18C8" w:rsidRPr="0090745D">
        <w:rPr>
          <w:rFonts w:ascii="Times New Roman" w:hAnsi="Times New Roman" w:cs="Times New Roman"/>
          <w:color w:val="111111"/>
          <w:sz w:val="27"/>
          <w:szCs w:val="27"/>
          <w:shd w:val="clear" w:color="auto" w:fill="FFFFFF"/>
        </w:rPr>
        <w:t xml:space="preserve"> customized cultivation </w:t>
      </w:r>
      <w:r w:rsidR="003625D7" w:rsidRPr="0090745D">
        <w:rPr>
          <w:rFonts w:ascii="Times New Roman" w:hAnsi="Times New Roman" w:cs="Times New Roman"/>
          <w:color w:val="111111"/>
          <w:sz w:val="27"/>
          <w:szCs w:val="27"/>
          <w:shd w:val="clear" w:color="auto" w:fill="FFFFFF"/>
        </w:rPr>
        <w:t>requirements, and high profit margin</w:t>
      </w:r>
      <w:r w:rsidR="002C6E30" w:rsidRPr="0090745D">
        <w:rPr>
          <w:rFonts w:ascii="Times New Roman" w:hAnsi="Times New Roman" w:cs="Times New Roman"/>
          <w:color w:val="111111"/>
          <w:sz w:val="27"/>
          <w:szCs w:val="27"/>
          <w:shd w:val="clear" w:color="auto" w:fill="FFFFFF"/>
        </w:rPr>
        <w:t>s compared to conventional crops</w:t>
      </w:r>
      <w:r w:rsidR="0001224E" w:rsidRPr="0090745D">
        <w:rPr>
          <w:rFonts w:ascii="Times New Roman" w:hAnsi="Times New Roman" w:cs="Times New Roman"/>
          <w:color w:val="111111"/>
          <w:sz w:val="27"/>
          <w:szCs w:val="27"/>
          <w:shd w:val="clear" w:color="auto" w:fill="FFFFFF"/>
        </w:rPr>
        <w:t xml:space="preserve">. Now, the economic importance of high value crops </w:t>
      </w:r>
      <w:r w:rsidR="00596F67" w:rsidRPr="0090745D">
        <w:rPr>
          <w:rFonts w:ascii="Times New Roman" w:hAnsi="Times New Roman" w:cs="Times New Roman"/>
          <w:color w:val="111111"/>
          <w:sz w:val="27"/>
          <w:szCs w:val="27"/>
          <w:shd w:val="clear" w:color="auto" w:fill="FFFFFF"/>
        </w:rPr>
        <w:t>originated from their ability to</w:t>
      </w:r>
      <w:r w:rsidR="00185D1D" w:rsidRPr="0090745D">
        <w:rPr>
          <w:rFonts w:ascii="Times New Roman" w:hAnsi="Times New Roman" w:cs="Times New Roman"/>
          <w:color w:val="111111"/>
          <w:sz w:val="27"/>
          <w:szCs w:val="27"/>
          <w:shd w:val="clear" w:color="auto" w:fill="FFFFFF"/>
        </w:rPr>
        <w:t xml:space="preserve"> create </w:t>
      </w:r>
      <w:r w:rsidR="008802C8" w:rsidRPr="0090745D">
        <w:rPr>
          <w:rFonts w:ascii="Times New Roman" w:hAnsi="Times New Roman" w:cs="Times New Roman"/>
          <w:color w:val="111111"/>
          <w:sz w:val="27"/>
          <w:szCs w:val="27"/>
          <w:shd w:val="clear" w:color="auto" w:fill="FFFFFF"/>
        </w:rPr>
        <w:t>significant revenue for farmers,</w:t>
      </w:r>
      <w:r w:rsidR="0074105C" w:rsidRPr="0090745D">
        <w:rPr>
          <w:rFonts w:ascii="Times New Roman" w:hAnsi="Times New Roman" w:cs="Times New Roman"/>
          <w:color w:val="111111"/>
          <w:sz w:val="27"/>
          <w:szCs w:val="27"/>
          <w:shd w:val="clear" w:color="auto" w:fill="FFFFFF"/>
        </w:rPr>
        <w:t xml:space="preserve"> also play a role to regional economies</w:t>
      </w:r>
      <w:r w:rsidR="005156C6" w:rsidRPr="0090745D">
        <w:rPr>
          <w:rFonts w:ascii="Times New Roman" w:hAnsi="Times New Roman" w:cs="Times New Roman"/>
          <w:color w:val="111111"/>
          <w:sz w:val="27"/>
          <w:szCs w:val="27"/>
          <w:shd w:val="clear" w:color="auto" w:fill="FFFFFF"/>
        </w:rPr>
        <w:t xml:space="preserve">, and meet the growing consumer demand for diverse </w:t>
      </w:r>
      <w:r w:rsidR="0090745D" w:rsidRPr="0090745D">
        <w:rPr>
          <w:rFonts w:ascii="Times New Roman" w:hAnsi="Times New Roman" w:cs="Times New Roman"/>
          <w:color w:val="111111"/>
          <w:sz w:val="27"/>
          <w:szCs w:val="27"/>
          <w:shd w:val="clear" w:color="auto" w:fill="FFFFFF"/>
        </w:rPr>
        <w:t xml:space="preserve">and nutritious </w:t>
      </w:r>
      <w:r w:rsidR="00027866" w:rsidRPr="0090745D">
        <w:rPr>
          <w:rFonts w:ascii="Times New Roman" w:hAnsi="Times New Roman" w:cs="Times New Roman"/>
          <w:color w:val="111111"/>
          <w:sz w:val="27"/>
          <w:szCs w:val="27"/>
          <w:shd w:val="clear" w:color="auto" w:fill="FFFFFF"/>
        </w:rPr>
        <w:t>produce.</w:t>
      </w:r>
    </w:p>
    <w:p w14:paraId="1A304DF0" w14:textId="3866AE00" w:rsidR="0007583F" w:rsidRDefault="002D6C10" w:rsidP="00AE16A7">
      <w:pPr>
        <w:spacing w:line="360" w:lineRule="auto"/>
        <w:ind w:right="-90"/>
        <w:rPr>
          <w:rFonts w:ascii="Times New Roman" w:hAnsi="Times New Roman" w:cs="Times New Roman"/>
          <w:color w:val="111111"/>
          <w:sz w:val="27"/>
          <w:szCs w:val="27"/>
          <w:shd w:val="clear" w:color="auto" w:fill="FFFFFF"/>
        </w:rPr>
      </w:pPr>
      <w:r w:rsidRPr="00AB4DBB">
        <w:rPr>
          <w:rFonts w:ascii="Times New Roman" w:hAnsi="Times New Roman" w:cs="Times New Roman"/>
          <w:b/>
          <w:bCs/>
          <w:color w:val="111111"/>
          <w:sz w:val="27"/>
          <w:szCs w:val="27"/>
          <w:shd w:val="clear" w:color="auto" w:fill="FFFFFF"/>
        </w:rPr>
        <w:t xml:space="preserve">Economic impact </w:t>
      </w:r>
      <w:r w:rsidR="00AB4DBB" w:rsidRPr="00AB4DBB">
        <w:rPr>
          <w:rFonts w:ascii="Times New Roman" w:hAnsi="Times New Roman" w:cs="Times New Roman"/>
          <w:b/>
          <w:bCs/>
          <w:color w:val="111111"/>
          <w:sz w:val="27"/>
          <w:szCs w:val="27"/>
          <w:shd w:val="clear" w:color="auto" w:fill="FFFFFF"/>
        </w:rPr>
        <w:t>of high value crops</w:t>
      </w:r>
      <w:r w:rsidR="00AB4DBB">
        <w:rPr>
          <w:rFonts w:ascii="Times New Roman" w:hAnsi="Times New Roman" w:cs="Times New Roman"/>
          <w:b/>
          <w:bCs/>
          <w:color w:val="111111"/>
          <w:sz w:val="27"/>
          <w:szCs w:val="27"/>
          <w:shd w:val="clear" w:color="auto" w:fill="FFFFFF"/>
        </w:rPr>
        <w:t>:</w:t>
      </w:r>
      <w:r w:rsidR="003E0CE1">
        <w:rPr>
          <w:rFonts w:ascii="Times New Roman" w:hAnsi="Times New Roman" w:cs="Times New Roman"/>
          <w:b/>
          <w:bCs/>
          <w:color w:val="111111"/>
          <w:sz w:val="27"/>
          <w:szCs w:val="27"/>
          <w:shd w:val="clear" w:color="auto" w:fill="FFFFFF"/>
        </w:rPr>
        <w:br/>
      </w:r>
      <w:r w:rsidR="003E0CE1" w:rsidRPr="003E0CE1">
        <w:rPr>
          <w:rFonts w:ascii="Times New Roman" w:hAnsi="Times New Roman" w:cs="Times New Roman"/>
          <w:color w:val="111111"/>
          <w:sz w:val="27"/>
          <w:szCs w:val="27"/>
          <w:shd w:val="clear" w:color="auto" w:fill="FFFFFF"/>
        </w:rPr>
        <w:t>Agrivoltaic</w:t>
      </w:r>
      <w:r w:rsidR="00015F1B">
        <w:rPr>
          <w:rFonts w:ascii="Times New Roman" w:hAnsi="Times New Roman" w:cs="Times New Roman"/>
          <w:color w:val="111111"/>
          <w:sz w:val="27"/>
          <w:szCs w:val="27"/>
          <w:shd w:val="clear" w:color="auto" w:fill="FFFFFF"/>
        </w:rPr>
        <w:t xml:space="preserve">s </w:t>
      </w:r>
      <w:r w:rsidR="003E0CE1" w:rsidRPr="003E0CE1">
        <w:rPr>
          <w:rFonts w:ascii="Times New Roman" w:hAnsi="Times New Roman" w:cs="Times New Roman"/>
          <w:color w:val="111111"/>
          <w:sz w:val="27"/>
          <w:szCs w:val="27"/>
          <w:shd w:val="clear" w:color="auto" w:fill="FFFFFF"/>
        </w:rPr>
        <w:t xml:space="preserve">systems have the potential to create three sources of revenue for entrepreneurs and farmers, namely, the sale of electricity and agricultural commodities </w:t>
      </w:r>
      <w:r w:rsidR="00784EDB">
        <w:rPr>
          <w:rFonts w:ascii="Times New Roman" w:hAnsi="Times New Roman" w:cs="Times New Roman"/>
          <w:color w:val="111111"/>
          <w:sz w:val="27"/>
          <w:szCs w:val="27"/>
          <w:shd w:val="clear" w:color="auto" w:fill="FFFFFF"/>
        </w:rPr>
        <w:fldChar w:fldCharType="begin"/>
      </w:r>
      <w:r w:rsidR="00784EDB">
        <w:rPr>
          <w:rFonts w:ascii="Times New Roman" w:hAnsi="Times New Roman" w:cs="Times New Roman"/>
          <w:color w:val="111111"/>
          <w:sz w:val="27"/>
          <w:szCs w:val="27"/>
          <w:shd w:val="clear" w:color="auto" w:fill="FFFFFF"/>
        </w:rPr>
        <w:instrText xml:space="preserve"> ADDIN ZOTERO_ITEM CSL_CITATION {"citationID":"tOFpK6de","properties":{"formattedCitation":"(Guerrero Hern\\uc0\\u225{}ndez &amp; Ramos de Arruda, 2022)","plainCitation":"(Guerrero Hernández &amp; Ramos de Arruda, 2022)","noteIndex":0},"citationItems":[{"id":43,"uris":["http://zotero.org/users/local/1TbrPbVZ/items/GKBEJ4CQ"],"itemData":{"id":43,"type":"article-journal","abstract":"A dispute is being created in the countries between the use of land for photovoltaic generation purposes and agriculture to satisfy food demand. Therefore, the agrivoltaic concept is presented as a dual-purpose land-use solution. A technical–economic analysis is carried out to install photovoltaic systems elevated to a considerable height from the ground, and under them, industrial cassava is grown. A mixed-integer linear optimization model is developed to store energy in a battery bank, reduce the energy absorbed from the electrical grid, and export it for sale in case of surplus. The results show that the producer will obtain a double benefit: the sale of energy and the profit generated by industrial cassava, preserving food security and meeting the growing electricity demand.","container-title":"Environmental Quality Management","DOI":"10.1002/tqem.21778","ISSN":"1520-6483","issue":"3","language":"en","note":"_eprint: https://onlinelibrary.wiley.com/doi/pdf/10.1002/tqem.21778","page":"267-281","source":"Wiley Online Library","title":"Technical–economic potential of agrivoltaic for the production of clean energy and industrial cassava in the Colombian intertropical zone","volume":"31","author":[{"family":"Guerrero Hernández","given":"Alejandro S."},{"family":"Ramos de Arruda","given":"Lúcia V."}],"issued":{"date-parts":[["2022"]]}}}],"schema":"https://github.com/citation-style-language/schema/raw/master/csl-citation.json"} </w:instrText>
      </w:r>
      <w:r w:rsidR="00784EDB">
        <w:rPr>
          <w:rFonts w:ascii="Times New Roman" w:hAnsi="Times New Roman" w:cs="Times New Roman"/>
          <w:color w:val="111111"/>
          <w:sz w:val="27"/>
          <w:szCs w:val="27"/>
          <w:shd w:val="clear" w:color="auto" w:fill="FFFFFF"/>
        </w:rPr>
        <w:fldChar w:fldCharType="separate"/>
      </w:r>
      <w:r w:rsidR="00784EDB" w:rsidRPr="00784EDB">
        <w:rPr>
          <w:rFonts w:ascii="Times New Roman" w:hAnsi="Times New Roman" w:cs="Times New Roman"/>
          <w:kern w:val="0"/>
          <w:sz w:val="27"/>
          <w:szCs w:val="24"/>
        </w:rPr>
        <w:t>(Guerrero Hernández &amp; Ramos de Arruda, 2022)</w:t>
      </w:r>
      <w:r w:rsidR="00784EDB">
        <w:rPr>
          <w:rFonts w:ascii="Times New Roman" w:hAnsi="Times New Roman" w:cs="Times New Roman"/>
          <w:color w:val="111111"/>
          <w:sz w:val="27"/>
          <w:szCs w:val="27"/>
          <w:shd w:val="clear" w:color="auto" w:fill="FFFFFF"/>
        </w:rPr>
        <w:fldChar w:fldCharType="end"/>
      </w:r>
      <w:r w:rsidR="003E0CE1" w:rsidRPr="003E0CE1">
        <w:rPr>
          <w:rFonts w:ascii="Times New Roman" w:hAnsi="Times New Roman" w:cs="Times New Roman"/>
          <w:color w:val="111111"/>
          <w:sz w:val="27"/>
          <w:szCs w:val="27"/>
          <w:shd w:val="clear" w:color="auto" w:fill="FFFFFF"/>
        </w:rPr>
        <w:t>.</w:t>
      </w:r>
    </w:p>
    <w:p w14:paraId="5C29F750" w14:textId="50C01BAC" w:rsidR="00A5116B" w:rsidRDefault="00A5116B" w:rsidP="00AE16A7">
      <w:pPr>
        <w:spacing w:line="360" w:lineRule="auto"/>
        <w:ind w:right="-90"/>
        <w:rPr>
          <w:rFonts w:ascii="Times New Roman" w:hAnsi="Times New Roman" w:cs="Times New Roman"/>
          <w:color w:val="111111"/>
          <w:sz w:val="27"/>
          <w:szCs w:val="27"/>
          <w:shd w:val="clear" w:color="auto" w:fill="FFFFFF"/>
        </w:rPr>
      </w:pPr>
      <w:r>
        <w:rPr>
          <w:rFonts w:ascii="Times New Roman" w:hAnsi="Times New Roman" w:cs="Times New Roman"/>
          <w:color w:val="111111"/>
          <w:sz w:val="27"/>
          <w:szCs w:val="27"/>
          <w:shd w:val="clear" w:color="auto" w:fill="FFFFFF"/>
        </w:rPr>
        <w:lastRenderedPageBreak/>
        <w:t xml:space="preserve">The wholesome economic influence of agrivoltaic systems extends to various </w:t>
      </w:r>
      <w:r w:rsidR="00A14905">
        <w:rPr>
          <w:rFonts w:ascii="Times New Roman" w:hAnsi="Times New Roman" w:cs="Times New Roman"/>
          <w:color w:val="111111"/>
          <w:sz w:val="27"/>
          <w:szCs w:val="27"/>
          <w:shd w:val="clear" w:color="auto" w:fill="FFFFFF"/>
        </w:rPr>
        <w:t>stakeholders</w:t>
      </w:r>
      <w:r w:rsidR="00C365A7">
        <w:rPr>
          <w:rFonts w:ascii="Times New Roman" w:hAnsi="Times New Roman" w:cs="Times New Roman"/>
          <w:color w:val="111111"/>
          <w:sz w:val="27"/>
          <w:szCs w:val="27"/>
          <w:shd w:val="clear" w:color="auto" w:fill="FFFFFF"/>
        </w:rPr>
        <w:t>, which include upstream, midstream, and downstream sectors. These</w:t>
      </w:r>
      <w:r w:rsidR="009C33C5">
        <w:rPr>
          <w:rFonts w:ascii="Times New Roman" w:hAnsi="Times New Roman" w:cs="Times New Roman"/>
          <w:color w:val="111111"/>
          <w:sz w:val="27"/>
          <w:szCs w:val="27"/>
          <w:shd w:val="clear" w:color="auto" w:fill="FFFFFF"/>
        </w:rPr>
        <w:t xml:space="preserve"> </w:t>
      </w:r>
      <w:r w:rsidR="005620A5">
        <w:rPr>
          <w:rFonts w:ascii="Times New Roman" w:hAnsi="Times New Roman" w:cs="Times New Roman"/>
          <w:color w:val="111111"/>
          <w:sz w:val="27"/>
          <w:szCs w:val="27"/>
          <w:shd w:val="clear" w:color="auto" w:fill="FFFFFF"/>
        </w:rPr>
        <w:t>stakeholders</w:t>
      </w:r>
      <w:r w:rsidR="009C33C5">
        <w:rPr>
          <w:rFonts w:ascii="Times New Roman" w:hAnsi="Times New Roman" w:cs="Times New Roman"/>
          <w:color w:val="111111"/>
          <w:sz w:val="27"/>
          <w:szCs w:val="27"/>
          <w:shd w:val="clear" w:color="auto" w:fill="FFFFFF"/>
        </w:rPr>
        <w:t xml:space="preserve"> </w:t>
      </w:r>
      <w:r w:rsidR="008972D6">
        <w:rPr>
          <w:rFonts w:ascii="Times New Roman" w:hAnsi="Times New Roman" w:cs="Times New Roman"/>
          <w:color w:val="111111"/>
          <w:sz w:val="27"/>
          <w:szCs w:val="27"/>
          <w:shd w:val="clear" w:color="auto" w:fill="FFFFFF"/>
        </w:rPr>
        <w:t>could</w:t>
      </w:r>
      <w:r w:rsidR="00AF3BA7">
        <w:rPr>
          <w:rFonts w:ascii="Times New Roman" w:hAnsi="Times New Roman" w:cs="Times New Roman"/>
          <w:color w:val="111111"/>
          <w:sz w:val="27"/>
          <w:szCs w:val="27"/>
          <w:shd w:val="clear" w:color="auto" w:fill="FFFFFF"/>
        </w:rPr>
        <w:t xml:space="preserve"> </w:t>
      </w:r>
      <w:r w:rsidR="005620A5">
        <w:rPr>
          <w:rFonts w:ascii="Times New Roman" w:hAnsi="Times New Roman" w:cs="Times New Roman"/>
          <w:color w:val="111111"/>
          <w:sz w:val="27"/>
          <w:szCs w:val="27"/>
          <w:shd w:val="clear" w:color="auto" w:fill="FFFFFF"/>
        </w:rPr>
        <w:t>mutually</w:t>
      </w:r>
      <w:r w:rsidR="00AF3BA7">
        <w:rPr>
          <w:rFonts w:ascii="Times New Roman" w:hAnsi="Times New Roman" w:cs="Times New Roman"/>
          <w:color w:val="111111"/>
          <w:sz w:val="27"/>
          <w:szCs w:val="27"/>
          <w:shd w:val="clear" w:color="auto" w:fill="FFFFFF"/>
        </w:rPr>
        <w:t xml:space="preserve"> help each other, leading to higher </w:t>
      </w:r>
      <w:r w:rsidR="00EE031B">
        <w:rPr>
          <w:rFonts w:ascii="Times New Roman" w:hAnsi="Times New Roman" w:cs="Times New Roman"/>
          <w:color w:val="111111"/>
          <w:sz w:val="27"/>
          <w:szCs w:val="27"/>
          <w:shd w:val="clear" w:color="auto" w:fill="FFFFFF"/>
        </w:rPr>
        <w:t xml:space="preserve">income and </w:t>
      </w:r>
      <w:r w:rsidR="001D7D0D">
        <w:rPr>
          <w:rFonts w:ascii="Times New Roman" w:hAnsi="Times New Roman" w:cs="Times New Roman"/>
          <w:color w:val="111111"/>
          <w:sz w:val="27"/>
          <w:szCs w:val="27"/>
          <w:shd w:val="clear" w:color="auto" w:fill="FFFFFF"/>
        </w:rPr>
        <w:t>an increased</w:t>
      </w:r>
      <w:r w:rsidR="00EE031B">
        <w:rPr>
          <w:rFonts w:ascii="Times New Roman" w:hAnsi="Times New Roman" w:cs="Times New Roman"/>
          <w:color w:val="111111"/>
          <w:sz w:val="27"/>
          <w:szCs w:val="27"/>
          <w:shd w:val="clear" w:color="auto" w:fill="FFFFFF"/>
        </w:rPr>
        <w:t xml:space="preserve"> standard of living</w:t>
      </w:r>
      <w:r w:rsidR="00D727F3">
        <w:rPr>
          <w:rFonts w:ascii="Times New Roman" w:hAnsi="Times New Roman" w:cs="Times New Roman"/>
          <w:color w:val="111111"/>
          <w:sz w:val="27"/>
          <w:szCs w:val="27"/>
          <w:shd w:val="clear" w:color="auto" w:fill="FFFFFF"/>
        </w:rPr>
        <w:t xml:space="preserve">. As this can help to </w:t>
      </w:r>
      <w:r w:rsidR="008972D6">
        <w:rPr>
          <w:rFonts w:ascii="Times New Roman" w:hAnsi="Times New Roman" w:cs="Times New Roman"/>
          <w:color w:val="111111"/>
          <w:sz w:val="27"/>
          <w:szCs w:val="27"/>
          <w:shd w:val="clear" w:color="auto" w:fill="FFFFFF"/>
        </w:rPr>
        <w:t>enhance the national economy</w:t>
      </w:r>
      <w:r w:rsidR="000532B6">
        <w:rPr>
          <w:rFonts w:ascii="Times New Roman" w:hAnsi="Times New Roman" w:cs="Times New Roman"/>
          <w:color w:val="111111"/>
          <w:sz w:val="27"/>
          <w:szCs w:val="27"/>
          <w:shd w:val="clear" w:color="auto" w:fill="FFFFFF"/>
        </w:rPr>
        <w:fldChar w:fldCharType="begin"/>
      </w:r>
      <w:r w:rsidR="000532B6">
        <w:rPr>
          <w:rFonts w:ascii="Times New Roman" w:hAnsi="Times New Roman" w:cs="Times New Roman"/>
          <w:color w:val="111111"/>
          <w:sz w:val="27"/>
          <w:szCs w:val="27"/>
          <w:shd w:val="clear" w:color="auto" w:fill="FFFFFF"/>
        </w:rPr>
        <w:instrText xml:space="preserve"> ADDIN ZOTERO_ITEM CSL_CITATION {"citationID":"O6WPANSh","properties":{"formattedCitation":"(Agostini et al., 2021)","plainCitation":"(Agostini et al., 2021)","noteIndex":0},"citationItems":[{"id":49,"uris":["http://zotero.org/users/local/1TbrPbVZ/items/RYBGJP4N"],"itemData":{"id":49,"type":"article-journal","abstract":"Agrivoltaic systems are photovoltaic (PV) technologies in which PV panels are mounted at a sufficient height from the ground to enable conventional cultivation practices underneath. Agrivoltaic systems not only preserve agricultural land, but also benefit crop production by improving water use efficiency and reducing water stress. For these positive attributes, the interest over agrivoltaic systems is increasing, but the lack of a thorough environmental and economic analysis of agrivoltaic systems is limiting their implementation. This work aims to fill this gap by modelling the environmental and economic performances of an innovative agrivoltaic system built on tensile structures (Agrovoltaico®) in the Po Valley. The life cycle assessment performed shows that Agrovoltaico systems have environmental performances similar to those of other PV systems in all the areas of environmental concern investigated (climate change, eutrophication, air quality and resource consumption). Agrovoltaico systems show a Levelized Cost Of Electricity comparable to those of ground or roof mounted PV systems, thanks to both the higher productivity of these sun tracking systems and the materials saved by mounting them on a tensile structure. Relying on tensile structures was economically safe and compatible with the current Italian net-metering approach adopted to incentivise PV systems. It is concluded that the economic and environmental costs of Agrovoltaico systems are comparable to those of other PV systems, though the reduced impact on land occupation and the stabilisation of crop production are relevant added values that should be properly valorised in a future energy system dominated by increasing human land appropriation and climate change.","container-title":"Applied Energy","DOI":"10.1016/j.apenergy.2020.116102","ISSN":"0306-2619","journalAbbreviation":"Applied Energy","language":"en","page":"116102","source":"ScienceDirect","title":"Innovative agrivoltaic systems to produce sustainable energy: An economic and environmental assessment","title-short":"Innovative agrivoltaic systems to produce sustainable energy","volume":"281","author":[{"family":"Agostini","given":"A."},{"family":"Colauzzi","given":"M."},{"family":"Amaducci","given":"S."}],"issued":{"date-parts":[["2021",1,1]]}}}],"schema":"https://github.com/citation-style-language/schema/raw/master/csl-citation.json"} </w:instrText>
      </w:r>
      <w:r w:rsidR="000532B6">
        <w:rPr>
          <w:rFonts w:ascii="Times New Roman" w:hAnsi="Times New Roman" w:cs="Times New Roman"/>
          <w:color w:val="111111"/>
          <w:sz w:val="27"/>
          <w:szCs w:val="27"/>
          <w:shd w:val="clear" w:color="auto" w:fill="FFFFFF"/>
        </w:rPr>
        <w:fldChar w:fldCharType="separate"/>
      </w:r>
      <w:r w:rsidR="000532B6" w:rsidRPr="000532B6">
        <w:rPr>
          <w:rFonts w:ascii="Times New Roman" w:hAnsi="Times New Roman" w:cs="Times New Roman"/>
          <w:sz w:val="27"/>
        </w:rPr>
        <w:t>(Agostini et al., 2021)</w:t>
      </w:r>
      <w:r w:rsidR="000532B6">
        <w:rPr>
          <w:rFonts w:ascii="Times New Roman" w:hAnsi="Times New Roman" w:cs="Times New Roman"/>
          <w:color w:val="111111"/>
          <w:sz w:val="27"/>
          <w:szCs w:val="27"/>
          <w:shd w:val="clear" w:color="auto" w:fill="FFFFFF"/>
        </w:rPr>
        <w:fldChar w:fldCharType="end"/>
      </w:r>
      <w:r w:rsidR="006E4854">
        <w:rPr>
          <w:rFonts w:ascii="Times New Roman" w:hAnsi="Times New Roman" w:cs="Times New Roman"/>
          <w:color w:val="111111"/>
          <w:sz w:val="27"/>
          <w:szCs w:val="27"/>
          <w:shd w:val="clear" w:color="auto" w:fill="FFFFFF"/>
        </w:rPr>
        <w:t xml:space="preserve">. </w:t>
      </w:r>
      <w:r w:rsidR="00115AC5">
        <w:rPr>
          <w:rFonts w:ascii="Times New Roman" w:hAnsi="Times New Roman" w:cs="Times New Roman"/>
          <w:color w:val="111111"/>
          <w:sz w:val="27"/>
          <w:szCs w:val="27"/>
          <w:shd w:val="clear" w:color="auto" w:fill="FFFFFF"/>
        </w:rPr>
        <w:t xml:space="preserve"> Based on the study by </w:t>
      </w:r>
      <w:r w:rsidR="00112151">
        <w:rPr>
          <w:rFonts w:ascii="Times New Roman" w:hAnsi="Times New Roman" w:cs="Times New Roman"/>
          <w:color w:val="111111"/>
          <w:sz w:val="27"/>
          <w:szCs w:val="27"/>
          <w:shd w:val="clear" w:color="auto" w:fill="FFFFFF"/>
        </w:rPr>
        <w:fldChar w:fldCharType="begin"/>
      </w:r>
      <w:r w:rsidR="00112151">
        <w:rPr>
          <w:rFonts w:ascii="Times New Roman" w:hAnsi="Times New Roman" w:cs="Times New Roman"/>
          <w:color w:val="111111"/>
          <w:sz w:val="27"/>
          <w:szCs w:val="27"/>
          <w:shd w:val="clear" w:color="auto" w:fill="FFFFFF"/>
        </w:rPr>
        <w:instrText xml:space="preserve"> ADDIN ZOTERO_ITEM CSL_CITATION {"citationID":"Xh69y5rV","properties":{"formattedCitation":"(Proctor et al., 2021)","plainCitation":"(Proctor et al., 2021)","noteIndex":0},"citationItems":[{"id":52,"uris":["http://zotero.org/users/local/1TbrPbVZ/items/UKNJUBHV"],"itemData":{"id":52,"type":"article-journal","abstract":"Agrivoltaic systems combine solar photovoltaic energy production with agriculture to improve land-use efficiency. We provide an upper-bound reduced-order cost estimate for widespread implementation of Agrivoltaic systems in the United States. We find that 20% of the US’ total electricity generation can be met with Agrivoltaic systems if less than 1% of the annual US budget is invested into rural infrastructure. Simultaneously, Agrivoltaic systems align well with existing Green New Deal goals. Widescale installation of Agrivoltaic systems can lead to a carbon dioxide (CO2) emissions reduction equivalent to removing 71,000 cars from the road annually and the creation of over 100,000 jobs in rural communities. Agrivoltaics provide a rare chance for true synergy: more food, more energy, lower water demand, lower carbon emissions, and more prosperous rural communities.","container-title":"Sustainability","DOI":"10.3390/su13010137","ISSN":"2071-1050","issue":"1","language":"en","license":"http://creativecommons.org/licenses/by/3.0/","note":"number: 1\npublisher: Multidisciplinary Digital Publishing Institute","page":"137","source":"www.mdpi.com","title":"Agrivoltaics Align with Green New Deal Goals While Supporting Investment in the US’ Rural Economy","volume":"13","author":[{"family":"Proctor","given":"Kyle W."},{"family":"Murthy","given":"Ganti S."},{"family":"Higgins","given":"Chad W."}],"issued":{"date-parts":[["2021",1]]}}}],"schema":"https://github.com/citation-style-language/schema/raw/master/csl-citation.json"} </w:instrText>
      </w:r>
      <w:r w:rsidR="00112151">
        <w:rPr>
          <w:rFonts w:ascii="Times New Roman" w:hAnsi="Times New Roman" w:cs="Times New Roman"/>
          <w:color w:val="111111"/>
          <w:sz w:val="27"/>
          <w:szCs w:val="27"/>
          <w:shd w:val="clear" w:color="auto" w:fill="FFFFFF"/>
        </w:rPr>
        <w:fldChar w:fldCharType="separate"/>
      </w:r>
      <w:r w:rsidR="00112151" w:rsidRPr="00112151">
        <w:rPr>
          <w:rFonts w:ascii="Times New Roman" w:hAnsi="Times New Roman" w:cs="Times New Roman"/>
          <w:sz w:val="27"/>
        </w:rPr>
        <w:t>(Proctor et al., 2021)</w:t>
      </w:r>
      <w:r w:rsidR="00112151">
        <w:rPr>
          <w:rFonts w:ascii="Times New Roman" w:hAnsi="Times New Roman" w:cs="Times New Roman"/>
          <w:color w:val="111111"/>
          <w:sz w:val="27"/>
          <w:szCs w:val="27"/>
          <w:shd w:val="clear" w:color="auto" w:fill="FFFFFF"/>
        </w:rPr>
        <w:fldChar w:fldCharType="end"/>
      </w:r>
      <w:r w:rsidR="00595B75">
        <w:rPr>
          <w:rFonts w:ascii="Times New Roman" w:hAnsi="Times New Roman" w:cs="Times New Roman"/>
          <w:color w:val="111111"/>
          <w:sz w:val="27"/>
          <w:szCs w:val="27"/>
          <w:shd w:val="clear" w:color="auto" w:fill="FFFFFF"/>
        </w:rPr>
        <w:t>.</w:t>
      </w:r>
      <w:r w:rsidR="00FD13F7">
        <w:rPr>
          <w:rFonts w:ascii="Times New Roman" w:hAnsi="Times New Roman" w:cs="Times New Roman"/>
          <w:color w:val="111111"/>
          <w:sz w:val="27"/>
          <w:szCs w:val="27"/>
          <w:shd w:val="clear" w:color="auto" w:fill="FFFFFF"/>
        </w:rPr>
        <w:t xml:space="preserve"> </w:t>
      </w:r>
      <w:r w:rsidR="00595B75">
        <w:rPr>
          <w:rFonts w:ascii="Times New Roman" w:hAnsi="Times New Roman" w:cs="Times New Roman"/>
          <w:color w:val="111111"/>
          <w:sz w:val="27"/>
          <w:szCs w:val="27"/>
          <w:shd w:val="clear" w:color="auto" w:fill="FFFFFF"/>
        </w:rPr>
        <w:t>T</w:t>
      </w:r>
      <w:r w:rsidR="00FD13F7">
        <w:rPr>
          <w:rFonts w:ascii="Times New Roman" w:hAnsi="Times New Roman" w:cs="Times New Roman"/>
          <w:color w:val="111111"/>
          <w:sz w:val="27"/>
          <w:szCs w:val="27"/>
          <w:shd w:val="clear" w:color="auto" w:fill="FFFFFF"/>
        </w:rPr>
        <w:t xml:space="preserve">he installation of photovoltaic components in </w:t>
      </w:r>
      <w:proofErr w:type="spellStart"/>
      <w:r w:rsidR="00FD13F7">
        <w:rPr>
          <w:rFonts w:ascii="Times New Roman" w:hAnsi="Times New Roman" w:cs="Times New Roman"/>
          <w:color w:val="111111"/>
          <w:sz w:val="27"/>
          <w:szCs w:val="27"/>
          <w:shd w:val="clear" w:color="auto" w:fill="FFFFFF"/>
        </w:rPr>
        <w:t>agrivoltaics</w:t>
      </w:r>
      <w:proofErr w:type="spellEnd"/>
      <w:r w:rsidR="00FD13F7">
        <w:rPr>
          <w:rFonts w:ascii="Times New Roman" w:hAnsi="Times New Roman" w:cs="Times New Roman"/>
          <w:color w:val="111111"/>
          <w:sz w:val="27"/>
          <w:szCs w:val="27"/>
          <w:shd w:val="clear" w:color="auto" w:fill="FFFFFF"/>
        </w:rPr>
        <w:t xml:space="preserve"> system </w:t>
      </w:r>
      <w:r w:rsidR="00393C14">
        <w:rPr>
          <w:rFonts w:ascii="Times New Roman" w:hAnsi="Times New Roman" w:cs="Times New Roman"/>
          <w:color w:val="111111"/>
          <w:sz w:val="27"/>
          <w:szCs w:val="27"/>
          <w:shd w:val="clear" w:color="auto" w:fill="FFFFFF"/>
        </w:rPr>
        <w:t>alone</w:t>
      </w:r>
      <w:r w:rsidR="00337D26">
        <w:rPr>
          <w:rFonts w:ascii="Times New Roman" w:hAnsi="Times New Roman" w:cs="Times New Roman"/>
          <w:color w:val="111111"/>
          <w:sz w:val="27"/>
          <w:szCs w:val="27"/>
          <w:shd w:val="clear" w:color="auto" w:fill="FFFFFF"/>
        </w:rPr>
        <w:t xml:space="preserve"> had the ability to generate </w:t>
      </w:r>
      <w:r w:rsidR="00954459">
        <w:rPr>
          <w:rFonts w:ascii="Times New Roman" w:hAnsi="Times New Roman" w:cs="Times New Roman"/>
          <w:color w:val="111111"/>
          <w:sz w:val="27"/>
          <w:szCs w:val="27"/>
          <w:shd w:val="clear" w:color="auto" w:fill="FFFFFF"/>
        </w:rPr>
        <w:t xml:space="preserve">equivalent 117,00 jobs in the </w:t>
      </w:r>
      <w:r w:rsidR="00595B75">
        <w:rPr>
          <w:rFonts w:ascii="Times New Roman" w:hAnsi="Times New Roman" w:cs="Times New Roman"/>
          <w:color w:val="111111"/>
          <w:sz w:val="27"/>
          <w:szCs w:val="27"/>
          <w:shd w:val="clear" w:color="auto" w:fill="FFFFFF"/>
        </w:rPr>
        <w:t>United States</w:t>
      </w:r>
      <w:r w:rsidR="00954459">
        <w:rPr>
          <w:rFonts w:ascii="Times New Roman" w:hAnsi="Times New Roman" w:cs="Times New Roman"/>
          <w:color w:val="111111"/>
          <w:sz w:val="27"/>
          <w:szCs w:val="27"/>
          <w:shd w:val="clear" w:color="auto" w:fill="FFFFFF"/>
        </w:rPr>
        <w:t xml:space="preserve"> within </w:t>
      </w:r>
      <w:r w:rsidR="00D86785">
        <w:rPr>
          <w:rFonts w:ascii="Times New Roman" w:hAnsi="Times New Roman" w:cs="Times New Roman"/>
          <w:color w:val="111111"/>
          <w:sz w:val="27"/>
          <w:szCs w:val="27"/>
          <w:shd w:val="clear" w:color="auto" w:fill="FFFFFF"/>
        </w:rPr>
        <w:t xml:space="preserve">a 20-year </w:t>
      </w:r>
      <w:r w:rsidR="0087158C">
        <w:rPr>
          <w:rFonts w:ascii="Times New Roman" w:hAnsi="Times New Roman" w:cs="Times New Roman"/>
          <w:color w:val="111111"/>
          <w:sz w:val="27"/>
          <w:szCs w:val="27"/>
          <w:shd w:val="clear" w:color="auto" w:fill="FFFFFF"/>
        </w:rPr>
        <w:t>timeframe. Out of these jobs</w:t>
      </w:r>
      <w:r w:rsidR="00D628F9">
        <w:rPr>
          <w:rFonts w:ascii="Times New Roman" w:hAnsi="Times New Roman" w:cs="Times New Roman"/>
          <w:color w:val="111111"/>
          <w:sz w:val="27"/>
          <w:szCs w:val="27"/>
          <w:shd w:val="clear" w:color="auto" w:fill="FFFFFF"/>
        </w:rPr>
        <w:t xml:space="preserve">, 40% would be in the form </w:t>
      </w:r>
      <w:r w:rsidR="001E67CE">
        <w:rPr>
          <w:rFonts w:ascii="Times New Roman" w:hAnsi="Times New Roman" w:cs="Times New Roman"/>
          <w:color w:val="111111"/>
          <w:sz w:val="27"/>
          <w:szCs w:val="27"/>
          <w:shd w:val="clear" w:color="auto" w:fill="FFFFFF"/>
        </w:rPr>
        <w:t xml:space="preserve">of ongoing operation and maintenance. </w:t>
      </w:r>
      <w:r w:rsidR="00707519">
        <w:rPr>
          <w:rFonts w:ascii="Times New Roman" w:hAnsi="Times New Roman" w:cs="Times New Roman"/>
          <w:color w:val="111111"/>
          <w:sz w:val="27"/>
          <w:szCs w:val="27"/>
          <w:shd w:val="clear" w:color="auto" w:fill="FFFFFF"/>
        </w:rPr>
        <w:t>Hence, it is worthy of note</w:t>
      </w:r>
      <w:r w:rsidR="00D328BB">
        <w:rPr>
          <w:rFonts w:ascii="Times New Roman" w:hAnsi="Times New Roman" w:cs="Times New Roman"/>
          <w:color w:val="111111"/>
          <w:sz w:val="27"/>
          <w:szCs w:val="27"/>
          <w:shd w:val="clear" w:color="auto" w:fill="FFFFFF"/>
        </w:rPr>
        <w:t xml:space="preserve"> that this estimation does not include the employment opportunities associated with agricultural activities within the system. </w:t>
      </w:r>
    </w:p>
    <w:p w14:paraId="7E628353" w14:textId="58F0D5EF" w:rsidR="00700C4D" w:rsidRDefault="00700C4D" w:rsidP="00AE16A7">
      <w:pPr>
        <w:spacing w:line="360" w:lineRule="auto"/>
        <w:ind w:right="-90"/>
        <w:rPr>
          <w:rFonts w:ascii="Times New Roman" w:hAnsi="Times New Roman" w:cs="Times New Roman"/>
          <w:color w:val="111111"/>
          <w:sz w:val="27"/>
          <w:szCs w:val="27"/>
          <w:shd w:val="clear" w:color="auto" w:fill="FFFFFF"/>
        </w:rPr>
      </w:pPr>
      <w:r w:rsidRPr="00700C4D">
        <w:rPr>
          <w:rFonts w:ascii="Times New Roman" w:hAnsi="Times New Roman" w:cs="Times New Roman"/>
          <w:color w:val="111111"/>
          <w:sz w:val="27"/>
          <w:szCs w:val="27"/>
          <w:shd w:val="clear" w:color="auto" w:fill="FFFFFF"/>
        </w:rPr>
        <w:t xml:space="preserve">Upstream stakeholders </w:t>
      </w:r>
      <w:r w:rsidR="00C46E8B">
        <w:rPr>
          <w:rFonts w:ascii="Times New Roman" w:hAnsi="Times New Roman" w:cs="Times New Roman"/>
          <w:color w:val="111111"/>
          <w:sz w:val="27"/>
          <w:szCs w:val="27"/>
          <w:shd w:val="clear" w:color="auto" w:fill="FFFFFF"/>
        </w:rPr>
        <w:t>surround</w:t>
      </w:r>
      <w:r w:rsidR="007B73AA">
        <w:rPr>
          <w:rFonts w:ascii="Times New Roman" w:hAnsi="Times New Roman" w:cs="Times New Roman"/>
          <w:color w:val="111111"/>
          <w:sz w:val="27"/>
          <w:szCs w:val="27"/>
          <w:shd w:val="clear" w:color="auto" w:fill="FFFFFF"/>
        </w:rPr>
        <w:t xml:space="preserve"> </w:t>
      </w:r>
      <w:r w:rsidRPr="00700C4D">
        <w:rPr>
          <w:rFonts w:ascii="Times New Roman" w:hAnsi="Times New Roman" w:cs="Times New Roman"/>
          <w:color w:val="111111"/>
          <w:sz w:val="27"/>
          <w:szCs w:val="27"/>
          <w:shd w:val="clear" w:color="auto" w:fill="FFFFFF"/>
        </w:rPr>
        <w:t xml:space="preserve"> solar power plant entrepreneurs focused on PV production, agriculturists aiming to install PV systems on agricultural lands, solar cell manufacturers, distribution companies, distributors of agricultural machinery, tools, and equipment, as well as workers. Agrivoltaic systems offer a source of revenue for both entrepreneurs and agriculturist</w:t>
      </w:r>
      <w:r w:rsidR="008C3C73">
        <w:rPr>
          <w:rFonts w:ascii="Times New Roman" w:hAnsi="Times New Roman" w:cs="Times New Roman"/>
          <w:color w:val="111111"/>
          <w:sz w:val="27"/>
          <w:szCs w:val="27"/>
          <w:shd w:val="clear" w:color="auto" w:fill="FFFFFF"/>
        </w:rPr>
        <w:t xml:space="preserve"> and this also help to mini</w:t>
      </w:r>
      <w:r w:rsidR="005774CE">
        <w:rPr>
          <w:rFonts w:ascii="Times New Roman" w:hAnsi="Times New Roman" w:cs="Times New Roman"/>
          <w:color w:val="111111"/>
          <w:sz w:val="27"/>
          <w:szCs w:val="27"/>
          <w:shd w:val="clear" w:color="auto" w:fill="FFFFFF"/>
        </w:rPr>
        <w:t xml:space="preserve">mize expenses generated from the farm. </w:t>
      </w:r>
      <w:r w:rsidR="00722AF5">
        <w:rPr>
          <w:rFonts w:ascii="Times New Roman" w:hAnsi="Times New Roman" w:cs="Times New Roman"/>
          <w:color w:val="111111"/>
          <w:sz w:val="27"/>
          <w:szCs w:val="27"/>
          <w:shd w:val="clear" w:color="auto" w:fill="FFFFFF"/>
        </w:rPr>
        <w:fldChar w:fldCharType="begin"/>
      </w:r>
      <w:r w:rsidR="00722AF5">
        <w:rPr>
          <w:rFonts w:ascii="Times New Roman" w:hAnsi="Times New Roman" w:cs="Times New Roman"/>
          <w:color w:val="111111"/>
          <w:sz w:val="27"/>
          <w:szCs w:val="27"/>
          <w:shd w:val="clear" w:color="auto" w:fill="FFFFFF"/>
        </w:rPr>
        <w:instrText xml:space="preserve"> ADDIN ZOTERO_ITEM CSL_CITATION {"citationID":"SPl71dTj","properties":{"formattedCitation":"(Chae et al., 2022; Havrysh et al., 2022)","plainCitation":"(Chae et al., 2022; Havrysh et al., 2022)","noteIndex":0},"citationItems":[{"id":54,"uris":["http://zotero.org/users/local/1TbrPbVZ/items/W7LXQ2S6"],"itemData":{"id":54,"type":"article-journal","abstract":"The increase in world population by an average rate of 2% per year causes critical issues on energy and foods. By 2050, food demand will increase to 35~56% more than in 2010 due to the growing population. Agrivoltaic systems allow us to reach sustainable food and electricity-production goals with high land-use efficiency. In this study, the yield, antioxidant capacity, and secondary metabolite of broccoli and electricity production were analyzed under an agrivoltaic system over 3 cultivation periods. Based on energy production, an economic analysis of agrivoltaic was carried out. In addition, our study also reported that agrivoltaic with additional shading treatment produced greener broccoli with a higher level of consumer preference than open-field grown ones. The yield, antioxidant capacity, some glucosinolates and hydrolysis products of broccoli grown under an agrivoltaic system were not significantly different from those of broccoli grown in the open-field.","container-title":"Agronomy","DOI":"10.3390/agronomy12061415","ISSN":"2073-4395","issue":"6","language":"en","license":"http://creativecommons.org/licenses/by/3.0/","note":"number: 6\npublisher: Multidisciplinary Digital Publishing Institute","page":"1415","source":"www.mdpi.com","title":"Agrivoltaic Systems Enhance Farmers’ Profits through Broccoli Visual Quality and Electricity Production without Dramatic Changes in Yield, Antioxidant Capacity, and Glucosinolates","volume":"12","author":[{"family":"Chae","given":"Seung-Hun"},{"family":"Kim","given":"Hye Joung"},{"family":"Moon","given":"Hyeon-Woo"},{"family":"Kim","given":"Yoon Hyung"},{"family":"Ku","given":"Kang-Mo"}],"issued":{"date-parts":[["2022",6]]}}},{"id":56,"uris":["http://zotero.org/users/local/1TbrPbVZ/items/PDV9KHTU"],"itemData":{"id":56,"type":"article-journal","abstract":"Mitigation of climate change requires a decrease in greenhouse gas emissions. It motivates an increase in renewable electricity generation. Farmers can develop renewable energy and increase their profitability by allocating agricultural land to PV power plants. This transition from crop production to electricity generation needs ecological and economic assessment from alternative land utilization. The novelty of this study is an integrated assessment that links economic and environmental (carbon dioxide emissions) indicators. They were calculated for crop production and solar power generation in a semi-arid zone. The results showed that gross income (crop production) ranges from USD 508/ha to USD 1389/ha. PV plants can generate up to 794 MWh/ha. Their market cost is EUR 82,000, and their production costs are less than wholesale prices in Ukrainian. The profitability index of a PV project ranges from 1.26 (a discount range is 10%) to 3.24 (a discount rate is 0). The sensitivity analysis was carried out for six variables. For each chosen variable, we found its switching value. It was revealed that the most sensitive variable is a feed-in tariff. Operational expenses and investment costs are the most sensitive variables. Carbon dioxide footprints range from 500 to 3200 kgCO2/ha (depending on the crop). A 618 kW PV plant causes a release of carbon dioxide in the range of 5.2–11.4 gCO2/kWh. The calculated carbon dioxide payback period varies from 5 to 10 months.","container-title":"Sustainability","DOI":"10.3390/su14095099","ISSN":"2071-1050","issue":"9","language":"en","license":"http://creativecommons.org/licenses/by/3.0/","note":"number: 9\npublisher: Multidisciplinary Digital Publishing Institute","page":"5099","source":"www.mdpi.com","title":"Agricultural Land: Crop Production or Photovoltaic Power Plants","title-short":"Agricultural Land","volume":"14","author":[{"family":"Havrysh","given":"Valerii"},{"family":"Kalinichenko","given":"Antonina"},{"family":"Szafranek","given":"Edyta"},{"family":"Hruban","given":"Vasyl"}],"issued":{"date-parts":[["2022",1]]}}}],"schema":"https://github.com/citation-style-language/schema/raw/master/csl-citation.json"} </w:instrText>
      </w:r>
      <w:r w:rsidR="00722AF5">
        <w:rPr>
          <w:rFonts w:ascii="Times New Roman" w:hAnsi="Times New Roman" w:cs="Times New Roman"/>
          <w:color w:val="111111"/>
          <w:sz w:val="27"/>
          <w:szCs w:val="27"/>
          <w:shd w:val="clear" w:color="auto" w:fill="FFFFFF"/>
        </w:rPr>
        <w:fldChar w:fldCharType="separate"/>
      </w:r>
      <w:r w:rsidR="00722AF5" w:rsidRPr="00722AF5">
        <w:rPr>
          <w:rFonts w:ascii="Times New Roman" w:hAnsi="Times New Roman" w:cs="Times New Roman"/>
          <w:sz w:val="27"/>
        </w:rPr>
        <w:t>(Chae et al., 2022; Havrysh et al., 2022)</w:t>
      </w:r>
      <w:r w:rsidR="00722AF5">
        <w:rPr>
          <w:rFonts w:ascii="Times New Roman" w:hAnsi="Times New Roman" w:cs="Times New Roman"/>
          <w:color w:val="111111"/>
          <w:sz w:val="27"/>
          <w:szCs w:val="27"/>
          <w:shd w:val="clear" w:color="auto" w:fill="FFFFFF"/>
        </w:rPr>
        <w:fldChar w:fldCharType="end"/>
      </w:r>
      <w:r w:rsidR="006C7000">
        <w:rPr>
          <w:rFonts w:ascii="Times New Roman" w:hAnsi="Times New Roman" w:cs="Times New Roman"/>
          <w:color w:val="111111"/>
          <w:sz w:val="27"/>
          <w:szCs w:val="27"/>
          <w:shd w:val="clear" w:color="auto" w:fill="FFFFFF"/>
        </w:rPr>
        <w:t xml:space="preserve">. </w:t>
      </w:r>
    </w:p>
    <w:p w14:paraId="1571BC1F" w14:textId="6FCE9DCB" w:rsidR="00676094" w:rsidRDefault="00CE75BA" w:rsidP="00AE16A7">
      <w:pPr>
        <w:spacing w:line="360" w:lineRule="auto"/>
        <w:ind w:right="-90"/>
        <w:rPr>
          <w:rFonts w:ascii="Times New Roman" w:hAnsi="Times New Roman" w:cs="Times New Roman"/>
          <w:color w:val="111111"/>
          <w:sz w:val="27"/>
          <w:szCs w:val="27"/>
          <w:shd w:val="clear" w:color="auto" w:fill="FFFFFF"/>
        </w:rPr>
      </w:pPr>
      <w:r w:rsidRPr="00CE75BA">
        <w:rPr>
          <w:rFonts w:ascii="Times New Roman" w:hAnsi="Times New Roman" w:cs="Times New Roman"/>
          <w:color w:val="111111"/>
          <w:sz w:val="27"/>
          <w:szCs w:val="27"/>
          <w:shd w:val="clear" w:color="auto" w:fill="FFFFFF"/>
        </w:rPr>
        <w:t xml:space="preserve">Midstream stakeholders </w:t>
      </w:r>
      <w:r w:rsidR="009D5F3D">
        <w:rPr>
          <w:rFonts w:ascii="Times New Roman" w:hAnsi="Times New Roman" w:cs="Times New Roman"/>
          <w:color w:val="111111"/>
          <w:sz w:val="27"/>
          <w:szCs w:val="27"/>
          <w:shd w:val="clear" w:color="auto" w:fill="FFFFFF"/>
        </w:rPr>
        <w:t xml:space="preserve">which </w:t>
      </w:r>
      <w:r w:rsidR="00C46E8B">
        <w:rPr>
          <w:rFonts w:ascii="Times New Roman" w:hAnsi="Times New Roman" w:cs="Times New Roman"/>
          <w:color w:val="111111"/>
          <w:sz w:val="27"/>
          <w:szCs w:val="27"/>
          <w:shd w:val="clear" w:color="auto" w:fill="FFFFFF"/>
        </w:rPr>
        <w:t>include</w:t>
      </w:r>
      <w:r w:rsidRPr="00CE75BA">
        <w:rPr>
          <w:rFonts w:ascii="Times New Roman" w:hAnsi="Times New Roman" w:cs="Times New Roman"/>
          <w:color w:val="111111"/>
          <w:sz w:val="27"/>
          <w:szCs w:val="27"/>
          <w:shd w:val="clear" w:color="auto" w:fill="FFFFFF"/>
        </w:rPr>
        <w:t xml:space="preserve"> community enterprises, agricultural product processing factories, and related businesses can </w:t>
      </w:r>
      <w:r w:rsidR="007E6C80">
        <w:rPr>
          <w:rFonts w:ascii="Times New Roman" w:hAnsi="Times New Roman" w:cs="Times New Roman"/>
          <w:color w:val="111111"/>
          <w:sz w:val="27"/>
          <w:szCs w:val="27"/>
          <w:shd w:val="clear" w:color="auto" w:fill="FFFFFF"/>
        </w:rPr>
        <w:t>gain</w:t>
      </w:r>
      <w:r w:rsidRPr="00CE75BA">
        <w:rPr>
          <w:rFonts w:ascii="Times New Roman" w:hAnsi="Times New Roman" w:cs="Times New Roman"/>
          <w:color w:val="111111"/>
          <w:sz w:val="27"/>
          <w:szCs w:val="27"/>
          <w:shd w:val="clear" w:color="auto" w:fill="FFFFFF"/>
        </w:rPr>
        <w:t xml:space="preserve"> from </w:t>
      </w:r>
      <w:proofErr w:type="spellStart"/>
      <w:r w:rsidRPr="00CE75BA">
        <w:rPr>
          <w:rFonts w:ascii="Times New Roman" w:hAnsi="Times New Roman" w:cs="Times New Roman"/>
          <w:color w:val="111111"/>
          <w:sz w:val="27"/>
          <w:szCs w:val="27"/>
          <w:shd w:val="clear" w:color="auto" w:fill="FFFFFF"/>
        </w:rPr>
        <w:t>agrivoltaic</w:t>
      </w:r>
      <w:r w:rsidR="00A70F34">
        <w:rPr>
          <w:rFonts w:ascii="Times New Roman" w:hAnsi="Times New Roman" w:cs="Times New Roman"/>
          <w:color w:val="111111"/>
          <w:sz w:val="27"/>
          <w:szCs w:val="27"/>
          <w:shd w:val="clear" w:color="auto" w:fill="FFFFFF"/>
        </w:rPr>
        <w:t>s</w:t>
      </w:r>
      <w:proofErr w:type="spellEnd"/>
      <w:r w:rsidRPr="00CE75BA">
        <w:rPr>
          <w:rFonts w:ascii="Times New Roman" w:hAnsi="Times New Roman" w:cs="Times New Roman"/>
          <w:color w:val="111111"/>
          <w:sz w:val="27"/>
          <w:szCs w:val="27"/>
          <w:shd w:val="clear" w:color="auto" w:fill="FFFFFF"/>
        </w:rPr>
        <w:t xml:space="preserve"> crops. These crops can be sold fresh </w:t>
      </w:r>
      <w:r w:rsidR="00A70F34" w:rsidRPr="00CE75BA">
        <w:rPr>
          <w:rFonts w:ascii="Times New Roman" w:hAnsi="Times New Roman" w:cs="Times New Roman"/>
          <w:color w:val="111111"/>
          <w:sz w:val="27"/>
          <w:szCs w:val="27"/>
          <w:shd w:val="clear" w:color="auto" w:fill="FFFFFF"/>
        </w:rPr>
        <w:t>and</w:t>
      </w:r>
      <w:r w:rsidRPr="00CE75BA">
        <w:rPr>
          <w:rFonts w:ascii="Times New Roman" w:hAnsi="Times New Roman" w:cs="Times New Roman"/>
          <w:color w:val="111111"/>
          <w:sz w:val="27"/>
          <w:szCs w:val="27"/>
          <w:shd w:val="clear" w:color="auto" w:fill="FFFFFF"/>
        </w:rPr>
        <w:t xml:space="preserve"> utilized by community enterprises or food factories, creating income and employment opportunities. Additionally, the </w:t>
      </w:r>
      <w:proofErr w:type="spellStart"/>
      <w:r w:rsidRPr="00CE75BA">
        <w:rPr>
          <w:rFonts w:ascii="Times New Roman" w:hAnsi="Times New Roman" w:cs="Times New Roman"/>
          <w:color w:val="111111"/>
          <w:sz w:val="27"/>
          <w:szCs w:val="27"/>
          <w:shd w:val="clear" w:color="auto" w:fill="FFFFFF"/>
        </w:rPr>
        <w:t>agrivoltaic</w:t>
      </w:r>
      <w:r w:rsidR="00711EFD">
        <w:rPr>
          <w:rFonts w:ascii="Times New Roman" w:hAnsi="Times New Roman" w:cs="Times New Roman"/>
          <w:color w:val="111111"/>
          <w:sz w:val="27"/>
          <w:szCs w:val="27"/>
          <w:shd w:val="clear" w:color="auto" w:fill="FFFFFF"/>
        </w:rPr>
        <w:t>s</w:t>
      </w:r>
      <w:proofErr w:type="spellEnd"/>
      <w:r w:rsidRPr="00CE75BA">
        <w:rPr>
          <w:rFonts w:ascii="Times New Roman" w:hAnsi="Times New Roman" w:cs="Times New Roman"/>
          <w:color w:val="111111"/>
          <w:sz w:val="27"/>
          <w:szCs w:val="27"/>
          <w:shd w:val="clear" w:color="auto" w:fill="FFFFFF"/>
        </w:rPr>
        <w:t xml:space="preserve"> system allows the owner</w:t>
      </w:r>
      <w:r w:rsidR="00270F3B">
        <w:rPr>
          <w:rFonts w:ascii="Times New Roman" w:hAnsi="Times New Roman" w:cs="Times New Roman"/>
          <w:color w:val="111111"/>
          <w:sz w:val="27"/>
          <w:szCs w:val="27"/>
          <w:shd w:val="clear" w:color="auto" w:fill="FFFFFF"/>
        </w:rPr>
        <w:t xml:space="preserve"> of the system </w:t>
      </w:r>
      <w:r w:rsidRPr="00CE75BA">
        <w:rPr>
          <w:rFonts w:ascii="Times New Roman" w:hAnsi="Times New Roman" w:cs="Times New Roman"/>
          <w:color w:val="111111"/>
          <w:sz w:val="27"/>
          <w:szCs w:val="27"/>
          <w:shd w:val="clear" w:color="auto" w:fill="FFFFFF"/>
        </w:rPr>
        <w:t xml:space="preserve"> and food producers to purchase</w:t>
      </w:r>
      <w:r w:rsidR="00160EE0">
        <w:rPr>
          <w:rFonts w:ascii="Times New Roman" w:hAnsi="Times New Roman" w:cs="Times New Roman"/>
          <w:color w:val="111111"/>
          <w:sz w:val="27"/>
          <w:szCs w:val="27"/>
          <w:shd w:val="clear" w:color="auto" w:fill="FFFFFF"/>
        </w:rPr>
        <w:t xml:space="preserve"> direct </w:t>
      </w:r>
      <w:r w:rsidRPr="00CE75BA">
        <w:rPr>
          <w:rFonts w:ascii="Times New Roman" w:hAnsi="Times New Roman" w:cs="Times New Roman"/>
          <w:color w:val="111111"/>
          <w:sz w:val="27"/>
          <w:szCs w:val="27"/>
          <w:shd w:val="clear" w:color="auto" w:fill="FFFFFF"/>
        </w:rPr>
        <w:t xml:space="preserve">electricity, </w:t>
      </w:r>
      <w:r w:rsidR="00750B1E">
        <w:rPr>
          <w:rFonts w:ascii="Times New Roman" w:hAnsi="Times New Roman" w:cs="Times New Roman"/>
          <w:color w:val="111111"/>
          <w:sz w:val="27"/>
          <w:szCs w:val="27"/>
          <w:shd w:val="clear" w:color="auto" w:fill="FFFFFF"/>
        </w:rPr>
        <w:t xml:space="preserve"> as this help to </w:t>
      </w:r>
      <w:r w:rsidRPr="00CE75BA">
        <w:rPr>
          <w:rFonts w:ascii="Times New Roman" w:hAnsi="Times New Roman" w:cs="Times New Roman"/>
          <w:color w:val="111111"/>
          <w:sz w:val="27"/>
          <w:szCs w:val="27"/>
          <w:shd w:val="clear" w:color="auto" w:fill="FFFFFF"/>
        </w:rPr>
        <w:t>contributing</w:t>
      </w:r>
      <w:r w:rsidR="00C367B0">
        <w:rPr>
          <w:rFonts w:ascii="Times New Roman" w:hAnsi="Times New Roman" w:cs="Times New Roman"/>
          <w:color w:val="111111"/>
          <w:sz w:val="27"/>
          <w:szCs w:val="27"/>
          <w:shd w:val="clear" w:color="auto" w:fill="FFFFFF"/>
        </w:rPr>
        <w:t xml:space="preserve"> and enhanced </w:t>
      </w:r>
      <w:r w:rsidRPr="00CE75BA">
        <w:rPr>
          <w:rFonts w:ascii="Times New Roman" w:hAnsi="Times New Roman" w:cs="Times New Roman"/>
          <w:color w:val="111111"/>
          <w:sz w:val="27"/>
          <w:szCs w:val="27"/>
          <w:shd w:val="clear" w:color="auto" w:fill="FFFFFF"/>
        </w:rPr>
        <w:t>cash flow in the economy.</w:t>
      </w:r>
      <w:r w:rsidR="006C17E5">
        <w:rPr>
          <w:rFonts w:ascii="Times New Roman" w:hAnsi="Times New Roman" w:cs="Times New Roman"/>
          <w:color w:val="111111"/>
          <w:sz w:val="27"/>
          <w:szCs w:val="27"/>
          <w:shd w:val="clear" w:color="auto" w:fill="FFFFFF"/>
        </w:rPr>
        <w:fldChar w:fldCharType="begin"/>
      </w:r>
      <w:r w:rsidR="006C17E5">
        <w:rPr>
          <w:rFonts w:ascii="Times New Roman" w:hAnsi="Times New Roman" w:cs="Times New Roman"/>
          <w:color w:val="111111"/>
          <w:sz w:val="27"/>
          <w:szCs w:val="27"/>
          <w:shd w:val="clear" w:color="auto" w:fill="FFFFFF"/>
        </w:rPr>
        <w:instrText xml:space="preserve"> ADDIN ZOTERO_ITEM CSL_CITATION {"citationID":"wWzHVXoJ","properties":{"formattedCitation":"(Neupane Bhandari et al., 2021)","plainCitation":"(Neupane Bhandari et al., 2021)","noteIndex":0},"citationItems":[{"id":58,"uris":["http://zotero.org/users/local/1TbrPbVZ/items/LIT73U7U"],"itemData":{"id":58,"type":"article-journal","abstract":"In the literature, many studies outline the advantages of agrivoltaic (APV) systems from different viewpoints: optimized land use, productivity gain in both the energy and water sector, economic benefits, etc. A holistic analysis of an APV system is needed to understand its full advantages. For this purpose, a case study farm size of 0.15 ha has been chosen as a reference farm at a village in Niger, West Africa. Altogether four farming cases are considered. They are traditional rain-fed, irrigated with diesel-powered pumps, irrigated with solar pumps, and the APV system. The APV system is further analyzed under two scenarios: benefits to investors and combined benefits to investors and farmers. An economic feasibility analysis model is developed. Different economic indicators are used to present the results: gross margin, farm profit, benefit-cost ratio, and net present value (NPV). All the economic indicators obtained for the solar-powered irrigation system were positive, whereas all those for the diesel-powered system were negative. Additionally, the diesel system will emit annually about 4005 kg CO2 to irrigate the chosen reference farm. The land equivalent ratio (LER) was obtained at 1.33 and 1.13 for two cases of shading-induced yield loss excluded and included, respectively.","container-title":"Agronomy","DOI":"10.3390/agronomy11101906","ISSN":"2073-4395","issue":"10","language":"en","license":"http://creativecommons.org/licenses/by/3.0/","note":"number: 10\npublisher: Multidisciplinary Digital Publishing Institute","page":"1906","source":"www.mdpi.com","title":"Economic Feasibility of Agrivoltaic Systems in Food-Energy Nexus Context: Modelling and a Case Study in Niger","title-short":"Economic Feasibility of Agrivoltaic Systems in Food-Energy Nexus Context","volume":"11","author":[{"family":"Neupane Bhandari","given":"Srijana"},{"family":"Schlüter","given":"Sabine"},{"family":"Kuckshinrichs","given":"Wilhelm"},{"family":"Schlör","given":"Holger"},{"family":"Adamou","given":"Rabani"},{"family":"Bhandari","given":"Ramchandra"}],"issued":{"date-parts":[["2021",10]]}}}],"schema":"https://github.com/citation-style-language/schema/raw/master/csl-citation.json"} </w:instrText>
      </w:r>
      <w:r w:rsidR="006C17E5">
        <w:rPr>
          <w:rFonts w:ascii="Times New Roman" w:hAnsi="Times New Roman" w:cs="Times New Roman"/>
          <w:color w:val="111111"/>
          <w:sz w:val="27"/>
          <w:szCs w:val="27"/>
          <w:shd w:val="clear" w:color="auto" w:fill="FFFFFF"/>
        </w:rPr>
        <w:fldChar w:fldCharType="separate"/>
      </w:r>
      <w:r w:rsidR="006C17E5" w:rsidRPr="006C17E5">
        <w:rPr>
          <w:rFonts w:ascii="Times New Roman" w:hAnsi="Times New Roman" w:cs="Times New Roman"/>
          <w:sz w:val="27"/>
        </w:rPr>
        <w:t>(Neupane Bhandari et al., 2021)</w:t>
      </w:r>
      <w:r w:rsidR="006C17E5">
        <w:rPr>
          <w:rFonts w:ascii="Times New Roman" w:hAnsi="Times New Roman" w:cs="Times New Roman"/>
          <w:color w:val="111111"/>
          <w:sz w:val="27"/>
          <w:szCs w:val="27"/>
          <w:shd w:val="clear" w:color="auto" w:fill="FFFFFF"/>
        </w:rPr>
        <w:fldChar w:fldCharType="end"/>
      </w:r>
      <w:r w:rsidR="00C367B0">
        <w:rPr>
          <w:rFonts w:ascii="Times New Roman" w:hAnsi="Times New Roman" w:cs="Times New Roman"/>
          <w:color w:val="111111"/>
          <w:sz w:val="27"/>
          <w:szCs w:val="27"/>
          <w:shd w:val="clear" w:color="auto" w:fill="FFFFFF"/>
        </w:rPr>
        <w:t>.</w:t>
      </w:r>
    </w:p>
    <w:p w14:paraId="5F0761F6" w14:textId="6FE7E6CE" w:rsidR="004A6092" w:rsidRDefault="0007474B" w:rsidP="00AE16A7">
      <w:pPr>
        <w:spacing w:line="360" w:lineRule="auto"/>
        <w:ind w:right="-90"/>
        <w:rPr>
          <w:rFonts w:ascii="Times New Roman" w:hAnsi="Times New Roman" w:cs="Times New Roman"/>
          <w:color w:val="111111"/>
          <w:sz w:val="27"/>
          <w:szCs w:val="27"/>
          <w:shd w:val="clear" w:color="auto" w:fill="FFFFFF"/>
        </w:rPr>
      </w:pPr>
      <w:r w:rsidRPr="0007474B">
        <w:rPr>
          <w:rFonts w:ascii="Times New Roman" w:hAnsi="Times New Roman" w:cs="Times New Roman"/>
          <w:color w:val="111111"/>
          <w:sz w:val="27"/>
          <w:szCs w:val="27"/>
          <w:shd w:val="clear" w:color="auto" w:fill="FFFFFF"/>
        </w:rPr>
        <w:t xml:space="preserve">Downstream stakeholders </w:t>
      </w:r>
      <w:r w:rsidR="006E42A2">
        <w:rPr>
          <w:rFonts w:ascii="Times New Roman" w:hAnsi="Times New Roman" w:cs="Times New Roman"/>
          <w:color w:val="111111"/>
          <w:sz w:val="27"/>
          <w:szCs w:val="27"/>
          <w:shd w:val="clear" w:color="auto" w:fill="FFFFFF"/>
        </w:rPr>
        <w:t xml:space="preserve">surround </w:t>
      </w:r>
      <w:r w:rsidRPr="0007474B">
        <w:rPr>
          <w:rFonts w:ascii="Times New Roman" w:hAnsi="Times New Roman" w:cs="Times New Roman"/>
          <w:color w:val="111111"/>
          <w:sz w:val="27"/>
          <w:szCs w:val="27"/>
          <w:shd w:val="clear" w:color="auto" w:fill="FFFFFF"/>
        </w:rPr>
        <w:t xml:space="preserve"> various groups such as community members, consumers, restaurants, distribution centers, electricity authorities, suppliers, and the transportation sector. The </w:t>
      </w:r>
      <w:r w:rsidR="00F50B5A">
        <w:rPr>
          <w:rFonts w:ascii="Times New Roman" w:hAnsi="Times New Roman" w:cs="Times New Roman"/>
          <w:color w:val="111111"/>
          <w:sz w:val="27"/>
          <w:szCs w:val="27"/>
          <w:shd w:val="clear" w:color="auto" w:fill="FFFFFF"/>
        </w:rPr>
        <w:t>execution</w:t>
      </w:r>
      <w:r w:rsidRPr="0007474B">
        <w:rPr>
          <w:rFonts w:ascii="Times New Roman" w:hAnsi="Times New Roman" w:cs="Times New Roman"/>
          <w:color w:val="111111"/>
          <w:sz w:val="27"/>
          <w:szCs w:val="27"/>
          <w:shd w:val="clear" w:color="auto" w:fill="FFFFFF"/>
        </w:rPr>
        <w:t xml:space="preserve"> of </w:t>
      </w:r>
      <w:proofErr w:type="spellStart"/>
      <w:r w:rsidRPr="0007474B">
        <w:rPr>
          <w:rFonts w:ascii="Times New Roman" w:hAnsi="Times New Roman" w:cs="Times New Roman"/>
          <w:color w:val="111111"/>
          <w:sz w:val="27"/>
          <w:szCs w:val="27"/>
          <w:shd w:val="clear" w:color="auto" w:fill="FFFFFF"/>
        </w:rPr>
        <w:t>agrivoltaic</w:t>
      </w:r>
      <w:r w:rsidR="005620A5">
        <w:rPr>
          <w:rFonts w:ascii="Times New Roman" w:hAnsi="Times New Roman" w:cs="Times New Roman"/>
          <w:color w:val="111111"/>
          <w:sz w:val="27"/>
          <w:szCs w:val="27"/>
          <w:shd w:val="clear" w:color="auto" w:fill="FFFFFF"/>
        </w:rPr>
        <w:t>s</w:t>
      </w:r>
      <w:proofErr w:type="spellEnd"/>
      <w:r w:rsidR="005620A5">
        <w:rPr>
          <w:rFonts w:ascii="Times New Roman" w:hAnsi="Times New Roman" w:cs="Times New Roman"/>
          <w:color w:val="111111"/>
          <w:sz w:val="27"/>
          <w:szCs w:val="27"/>
          <w:shd w:val="clear" w:color="auto" w:fill="FFFFFF"/>
        </w:rPr>
        <w:t xml:space="preserve"> </w:t>
      </w:r>
      <w:r w:rsidRPr="0007474B">
        <w:rPr>
          <w:rFonts w:ascii="Times New Roman" w:hAnsi="Times New Roman" w:cs="Times New Roman"/>
          <w:color w:val="111111"/>
          <w:sz w:val="27"/>
          <w:szCs w:val="27"/>
          <w:shd w:val="clear" w:color="auto" w:fill="FFFFFF"/>
        </w:rPr>
        <w:t xml:space="preserve">systems, whether on agricultural plots, solar power plants, or abandoned land, can generate financial benefits for the </w:t>
      </w:r>
      <w:r w:rsidRPr="0007474B">
        <w:rPr>
          <w:rFonts w:ascii="Times New Roman" w:hAnsi="Times New Roman" w:cs="Times New Roman"/>
          <w:color w:val="111111"/>
          <w:sz w:val="27"/>
          <w:szCs w:val="27"/>
          <w:shd w:val="clear" w:color="auto" w:fill="FFFFFF"/>
        </w:rPr>
        <w:lastRenderedPageBreak/>
        <w:t>community through increased employment opportunities. This information is supported by studies conducted b</w:t>
      </w:r>
      <w:r w:rsidR="00B0684F">
        <w:rPr>
          <w:rFonts w:ascii="Times New Roman" w:hAnsi="Times New Roman" w:cs="Times New Roman"/>
          <w:color w:val="111111"/>
          <w:sz w:val="27"/>
          <w:szCs w:val="27"/>
          <w:shd w:val="clear" w:color="auto" w:fill="FFFFFF"/>
        </w:rPr>
        <w:fldChar w:fldCharType="begin"/>
      </w:r>
      <w:r w:rsidR="00B0684F">
        <w:rPr>
          <w:rFonts w:ascii="Times New Roman" w:hAnsi="Times New Roman" w:cs="Times New Roman"/>
          <w:color w:val="111111"/>
          <w:sz w:val="27"/>
          <w:szCs w:val="27"/>
          <w:shd w:val="clear" w:color="auto" w:fill="FFFFFF"/>
        </w:rPr>
        <w:instrText xml:space="preserve"> ADDIN ZOTERO_ITEM CSL_CITATION {"citationID":"Mqg76hpW","properties":{"formattedCitation":"(Trommsdorff et al., 2021)","plainCitation":"(Trommsdorff et al., 2021)","noteIndex":0},"citationItems":[{"id":60,"uris":["http://zotero.org/users/local/1TbrPbVZ/items/2HMJHSVK"],"itemData":{"id":60,"type":"article-journal","abstract":"In the ongoing energy transition in India, ground mounted photovoltaic (GM-PV) plays a crucial role which becomes evident when looking at both governmental PV targets and recent developments. Despite cost-effectiveness speaking in favor of GM-PV, generally, a major drawback of GM-PV is the high land usage. One possibility to overcome conflicting interests of land use is agrivoltaics – a combined land-use for food and electricity production.This paper summarizes the findings of a feasibility study on a 50 MWp agrivoltaic project in Maharashtra conducted by Fraunhofer ISE in 2018/2019 focusing on social impact and economic viability. The analyses indicate that an agrivoltaic system appears economically feasible with expected levelized cost of electricity (LCOE) of INR 2.02 (EUR 0.0243) already including cost on water management, rainwater harvesting, water storage, and irrigation. Depending on the institutional arrangement between the farming community and the investor, the social impact is expected to vary from high benefits to risk of severe poverty among affected farmers.Further findings indicate that the use of bifacial glass-glass PV modules raises electrical yield by 6.4% compared to mono facial modules. Regarding land use, the study suggests that the analyzed agrivoltaic system is likely to almost double average land use efficiency measured by the combined output of electricity and agriculture per unit of land (+94%).","container-title":"AIP Conference Proceedings","DOI":"10.1063/5.0054569","ISSN":"0094-243X","issue":"1","journalAbbreviation":"AIP Conference Proceedings","page":"040001","source":"Silverchair","title":"Potential of agrivoltaics to contribute to socio-economic sustainability: A case study in Maharashtra/India","title-short":"Potential of agrivoltaics to contribute to socio-economic sustainability","volume":"2361","author":[{"family":"Trommsdorff","given":"Max"},{"family":"Vorast","given":"Maximilian"},{"family":"Durga","given":"Neha"},{"family":"Padwardhan","given":"Sachin"}],"issued":{"date-parts":[["2021",6,28]]}}}],"schema":"https://github.com/citation-style-language/schema/raw/master/csl-citation.json"} </w:instrText>
      </w:r>
      <w:r w:rsidR="00B0684F">
        <w:rPr>
          <w:rFonts w:ascii="Times New Roman" w:hAnsi="Times New Roman" w:cs="Times New Roman"/>
          <w:color w:val="111111"/>
          <w:sz w:val="27"/>
          <w:szCs w:val="27"/>
          <w:shd w:val="clear" w:color="auto" w:fill="FFFFFF"/>
        </w:rPr>
        <w:fldChar w:fldCharType="separate"/>
      </w:r>
      <w:r w:rsidR="00B0684F" w:rsidRPr="00B0684F">
        <w:rPr>
          <w:rFonts w:ascii="Times New Roman" w:hAnsi="Times New Roman" w:cs="Times New Roman"/>
          <w:sz w:val="27"/>
        </w:rPr>
        <w:t>(Trommsdorff et al., 2021)</w:t>
      </w:r>
      <w:r w:rsidR="00B0684F">
        <w:rPr>
          <w:rFonts w:ascii="Times New Roman" w:hAnsi="Times New Roman" w:cs="Times New Roman"/>
          <w:color w:val="111111"/>
          <w:sz w:val="27"/>
          <w:szCs w:val="27"/>
          <w:shd w:val="clear" w:color="auto" w:fill="FFFFFF"/>
        </w:rPr>
        <w:fldChar w:fldCharType="end"/>
      </w:r>
      <w:r w:rsidR="009766DF">
        <w:rPr>
          <w:rFonts w:ascii="Times New Roman" w:hAnsi="Times New Roman" w:cs="Times New Roman"/>
          <w:color w:val="111111"/>
          <w:sz w:val="27"/>
          <w:szCs w:val="27"/>
          <w:shd w:val="clear" w:color="auto" w:fill="FFFFFF"/>
        </w:rPr>
        <w:t xml:space="preserve">. </w:t>
      </w:r>
      <w:r w:rsidR="00B769A3" w:rsidRPr="00B769A3">
        <w:rPr>
          <w:rFonts w:ascii="Times New Roman" w:hAnsi="Times New Roman" w:cs="Times New Roman"/>
          <w:color w:val="111111"/>
          <w:sz w:val="27"/>
          <w:szCs w:val="27"/>
          <w:shd w:val="clear" w:color="auto" w:fill="FFFFFF"/>
        </w:rPr>
        <w:t xml:space="preserve">Directly buying </w:t>
      </w:r>
      <w:r w:rsidR="00697C8A">
        <w:rPr>
          <w:rFonts w:ascii="Times New Roman" w:hAnsi="Times New Roman" w:cs="Times New Roman"/>
          <w:color w:val="111111"/>
          <w:sz w:val="27"/>
          <w:szCs w:val="27"/>
          <w:shd w:val="clear" w:color="auto" w:fill="FFFFFF"/>
        </w:rPr>
        <w:t xml:space="preserve"> of </w:t>
      </w:r>
      <w:r w:rsidR="00B769A3" w:rsidRPr="00B769A3">
        <w:rPr>
          <w:rFonts w:ascii="Times New Roman" w:hAnsi="Times New Roman" w:cs="Times New Roman"/>
          <w:color w:val="111111"/>
          <w:sz w:val="27"/>
          <w:szCs w:val="27"/>
          <w:shd w:val="clear" w:color="auto" w:fill="FFFFFF"/>
        </w:rPr>
        <w:t xml:space="preserve">electricity from the </w:t>
      </w:r>
      <w:proofErr w:type="spellStart"/>
      <w:r w:rsidR="00B769A3" w:rsidRPr="00B769A3">
        <w:rPr>
          <w:rFonts w:ascii="Times New Roman" w:hAnsi="Times New Roman" w:cs="Times New Roman"/>
          <w:color w:val="111111"/>
          <w:sz w:val="27"/>
          <w:szCs w:val="27"/>
          <w:shd w:val="clear" w:color="auto" w:fill="FFFFFF"/>
        </w:rPr>
        <w:t>agrivoltaic</w:t>
      </w:r>
      <w:r w:rsidR="00E25635">
        <w:rPr>
          <w:rFonts w:ascii="Times New Roman" w:hAnsi="Times New Roman" w:cs="Times New Roman"/>
          <w:color w:val="111111"/>
          <w:sz w:val="27"/>
          <w:szCs w:val="27"/>
          <w:shd w:val="clear" w:color="auto" w:fill="FFFFFF"/>
        </w:rPr>
        <w:t>s</w:t>
      </w:r>
      <w:proofErr w:type="spellEnd"/>
      <w:r w:rsidR="00B769A3" w:rsidRPr="00B769A3">
        <w:rPr>
          <w:rFonts w:ascii="Times New Roman" w:hAnsi="Times New Roman" w:cs="Times New Roman"/>
          <w:color w:val="111111"/>
          <w:sz w:val="27"/>
          <w:szCs w:val="27"/>
          <w:shd w:val="clear" w:color="auto" w:fill="FFFFFF"/>
        </w:rPr>
        <w:t xml:space="preserve"> system by the </w:t>
      </w:r>
      <w:r w:rsidR="00697C8A">
        <w:rPr>
          <w:rFonts w:ascii="Times New Roman" w:hAnsi="Times New Roman" w:cs="Times New Roman"/>
          <w:color w:val="111111"/>
          <w:sz w:val="27"/>
          <w:szCs w:val="27"/>
          <w:shd w:val="clear" w:color="auto" w:fill="FFFFFF"/>
        </w:rPr>
        <w:t>owner of the syste</w:t>
      </w:r>
      <w:r w:rsidR="00FF7C40">
        <w:rPr>
          <w:rFonts w:ascii="Times New Roman" w:hAnsi="Times New Roman" w:cs="Times New Roman"/>
          <w:color w:val="111111"/>
          <w:sz w:val="27"/>
          <w:szCs w:val="27"/>
          <w:shd w:val="clear" w:color="auto" w:fill="FFFFFF"/>
        </w:rPr>
        <w:t>m</w:t>
      </w:r>
      <w:r w:rsidR="00B769A3" w:rsidRPr="00B769A3">
        <w:rPr>
          <w:rFonts w:ascii="Times New Roman" w:hAnsi="Times New Roman" w:cs="Times New Roman"/>
          <w:color w:val="111111"/>
          <w:sz w:val="27"/>
          <w:szCs w:val="27"/>
          <w:shd w:val="clear" w:color="auto" w:fill="FFFFFF"/>
        </w:rPr>
        <w:t xml:space="preserve"> and food producers will contribute</w:t>
      </w:r>
      <w:r w:rsidR="00FF7C40">
        <w:rPr>
          <w:rFonts w:ascii="Times New Roman" w:hAnsi="Times New Roman" w:cs="Times New Roman"/>
          <w:color w:val="111111"/>
          <w:sz w:val="27"/>
          <w:szCs w:val="27"/>
          <w:shd w:val="clear" w:color="auto" w:fill="FFFFFF"/>
        </w:rPr>
        <w:t xml:space="preserve"> immensely to an</w:t>
      </w:r>
      <w:r w:rsidR="00B769A3" w:rsidRPr="00B769A3">
        <w:rPr>
          <w:rFonts w:ascii="Times New Roman" w:hAnsi="Times New Roman" w:cs="Times New Roman"/>
          <w:color w:val="111111"/>
          <w:sz w:val="27"/>
          <w:szCs w:val="27"/>
          <w:shd w:val="clear" w:color="auto" w:fill="FFFFFF"/>
        </w:rPr>
        <w:t xml:space="preserve"> increased</w:t>
      </w:r>
      <w:r w:rsidR="00E002B9">
        <w:rPr>
          <w:rFonts w:ascii="Times New Roman" w:hAnsi="Times New Roman" w:cs="Times New Roman"/>
          <w:color w:val="111111"/>
          <w:sz w:val="27"/>
          <w:szCs w:val="27"/>
          <w:shd w:val="clear" w:color="auto" w:fill="FFFFFF"/>
        </w:rPr>
        <w:t xml:space="preserve"> in</w:t>
      </w:r>
      <w:r w:rsidR="00B769A3" w:rsidRPr="00B769A3">
        <w:rPr>
          <w:rFonts w:ascii="Times New Roman" w:hAnsi="Times New Roman" w:cs="Times New Roman"/>
          <w:color w:val="111111"/>
          <w:sz w:val="27"/>
          <w:szCs w:val="27"/>
          <w:shd w:val="clear" w:color="auto" w:fill="FFFFFF"/>
        </w:rPr>
        <w:t xml:space="preserve"> economic cash flo</w:t>
      </w:r>
      <w:r w:rsidR="00831BDF">
        <w:rPr>
          <w:rFonts w:ascii="Times New Roman" w:hAnsi="Times New Roman" w:cs="Times New Roman"/>
          <w:color w:val="111111"/>
          <w:sz w:val="27"/>
          <w:szCs w:val="27"/>
          <w:shd w:val="clear" w:color="auto" w:fill="FFFFFF"/>
        </w:rPr>
        <w:t xml:space="preserve">w </w:t>
      </w:r>
      <w:r w:rsidR="00EB6F52" w:rsidRPr="00EB6F52">
        <w:rPr>
          <w:rFonts w:ascii="Times New Roman" w:hAnsi="Times New Roman" w:cs="Times New Roman"/>
          <w:color w:val="111111"/>
          <w:sz w:val="27"/>
          <w:szCs w:val="27"/>
          <w:shd w:val="clear" w:color="auto" w:fill="FFFFFF"/>
        </w:rPr>
        <w:t>(Neupane Bhandari et al., 2021)</w:t>
      </w:r>
      <w:r w:rsidR="00831BDF">
        <w:rPr>
          <w:rFonts w:ascii="Times New Roman" w:hAnsi="Times New Roman" w:cs="Times New Roman"/>
          <w:color w:val="111111"/>
          <w:sz w:val="27"/>
          <w:szCs w:val="27"/>
          <w:shd w:val="clear" w:color="auto" w:fill="FFFFFF"/>
        </w:rPr>
        <w:t xml:space="preserve">. </w:t>
      </w:r>
    </w:p>
    <w:p w14:paraId="761720CB" w14:textId="77777777" w:rsidR="008A6097" w:rsidRDefault="00E479D5" w:rsidP="00AE16A7">
      <w:pPr>
        <w:spacing w:line="360" w:lineRule="auto"/>
        <w:ind w:right="-90"/>
        <w:rPr>
          <w:rFonts w:ascii="Times New Roman" w:hAnsi="Times New Roman" w:cs="Times New Roman"/>
          <w:b/>
          <w:bCs/>
          <w:sz w:val="28"/>
          <w:szCs w:val="28"/>
        </w:rPr>
      </w:pPr>
      <w:r w:rsidRPr="00E479D5">
        <w:rPr>
          <w:rFonts w:ascii="Times New Roman" w:hAnsi="Times New Roman" w:cs="Times New Roman"/>
          <w:b/>
          <w:bCs/>
          <w:sz w:val="28"/>
          <w:szCs w:val="28"/>
        </w:rPr>
        <w:t xml:space="preserve"> Literature Review</w:t>
      </w:r>
      <w:r w:rsidR="00266D66">
        <w:rPr>
          <w:rFonts w:ascii="Times New Roman" w:hAnsi="Times New Roman" w:cs="Times New Roman"/>
          <w:b/>
          <w:bCs/>
          <w:sz w:val="28"/>
          <w:szCs w:val="28"/>
        </w:rPr>
        <w:t xml:space="preserve"> </w:t>
      </w:r>
    </w:p>
    <w:p w14:paraId="591AB500" w14:textId="1051C809" w:rsidR="0038557D" w:rsidRDefault="005E2BAA" w:rsidP="00AE16A7">
      <w:pPr>
        <w:spacing w:line="360" w:lineRule="auto"/>
        <w:ind w:right="-90"/>
        <w:rPr>
          <w:rFonts w:ascii="Times New Roman" w:hAnsi="Times New Roman" w:cs="Times New Roman"/>
          <w:sz w:val="28"/>
          <w:szCs w:val="28"/>
        </w:rPr>
      </w:pPr>
      <w:r>
        <w:rPr>
          <w:rFonts w:ascii="Times New Roman" w:hAnsi="Times New Roman" w:cs="Times New Roman"/>
          <w:sz w:val="28"/>
          <w:szCs w:val="28"/>
        </w:rPr>
        <w:t xml:space="preserve">Definition of </w:t>
      </w:r>
      <w:r w:rsidR="00B93E1F">
        <w:rPr>
          <w:rFonts w:ascii="Times New Roman" w:hAnsi="Times New Roman" w:cs="Times New Roman"/>
          <w:sz w:val="28"/>
          <w:szCs w:val="28"/>
        </w:rPr>
        <w:t>A</w:t>
      </w:r>
      <w:r>
        <w:rPr>
          <w:rFonts w:ascii="Times New Roman" w:hAnsi="Times New Roman" w:cs="Times New Roman"/>
          <w:sz w:val="28"/>
          <w:szCs w:val="28"/>
        </w:rPr>
        <w:t>grivoltai</w:t>
      </w:r>
      <w:r w:rsidR="005D6491">
        <w:rPr>
          <w:rFonts w:ascii="Times New Roman" w:hAnsi="Times New Roman" w:cs="Times New Roman"/>
          <w:sz w:val="28"/>
          <w:szCs w:val="28"/>
        </w:rPr>
        <w:t>cs system</w:t>
      </w:r>
      <w:r w:rsidR="00B93E1F">
        <w:rPr>
          <w:rFonts w:ascii="Times New Roman" w:hAnsi="Times New Roman" w:cs="Times New Roman"/>
          <w:sz w:val="28"/>
          <w:szCs w:val="28"/>
        </w:rPr>
        <w:t xml:space="preserve">: </w:t>
      </w:r>
      <w:r w:rsidR="005D6491">
        <w:rPr>
          <w:rFonts w:ascii="Times New Roman" w:hAnsi="Times New Roman" w:cs="Times New Roman"/>
          <w:sz w:val="28"/>
          <w:szCs w:val="28"/>
        </w:rPr>
        <w:t xml:space="preserve"> </w:t>
      </w:r>
      <w:r w:rsidR="007E21C1" w:rsidRPr="007E21C1">
        <w:rPr>
          <w:rFonts w:ascii="Times New Roman" w:hAnsi="Times New Roman" w:cs="Times New Roman"/>
          <w:sz w:val="28"/>
          <w:szCs w:val="28"/>
        </w:rPr>
        <w:t>Agrivoltaic</w:t>
      </w:r>
      <w:r w:rsidR="00E25635">
        <w:rPr>
          <w:rFonts w:ascii="Times New Roman" w:hAnsi="Times New Roman" w:cs="Times New Roman"/>
          <w:sz w:val="28"/>
          <w:szCs w:val="28"/>
        </w:rPr>
        <w:t>s</w:t>
      </w:r>
      <w:r w:rsidR="007E21C1" w:rsidRPr="007E21C1">
        <w:rPr>
          <w:rFonts w:ascii="Times New Roman" w:hAnsi="Times New Roman" w:cs="Times New Roman"/>
          <w:sz w:val="28"/>
          <w:szCs w:val="28"/>
        </w:rPr>
        <w:t xml:space="preserve"> systems </w:t>
      </w:r>
      <w:r w:rsidR="002A32E6">
        <w:rPr>
          <w:rFonts w:ascii="Times New Roman" w:hAnsi="Times New Roman" w:cs="Times New Roman"/>
          <w:sz w:val="28"/>
          <w:szCs w:val="28"/>
        </w:rPr>
        <w:t xml:space="preserve">means </w:t>
      </w:r>
      <w:r w:rsidR="007E21C1" w:rsidRPr="007E21C1">
        <w:rPr>
          <w:rFonts w:ascii="Times New Roman" w:hAnsi="Times New Roman" w:cs="Times New Roman"/>
          <w:sz w:val="28"/>
          <w:szCs w:val="28"/>
        </w:rPr>
        <w:t xml:space="preserve"> the </w:t>
      </w:r>
      <w:r w:rsidR="002A32E6">
        <w:rPr>
          <w:rFonts w:ascii="Times New Roman" w:hAnsi="Times New Roman" w:cs="Times New Roman"/>
          <w:sz w:val="28"/>
          <w:szCs w:val="28"/>
        </w:rPr>
        <w:t xml:space="preserve"> adequately </w:t>
      </w:r>
      <w:r w:rsidR="007E21C1" w:rsidRPr="007E21C1">
        <w:rPr>
          <w:rFonts w:ascii="Times New Roman" w:hAnsi="Times New Roman" w:cs="Times New Roman"/>
          <w:sz w:val="28"/>
          <w:szCs w:val="28"/>
        </w:rPr>
        <w:t xml:space="preserve">utilization of photovoltaic (PV) technologies, where PV panels are </w:t>
      </w:r>
      <w:r w:rsidR="00A6049A">
        <w:rPr>
          <w:rFonts w:ascii="Times New Roman" w:hAnsi="Times New Roman" w:cs="Times New Roman"/>
          <w:sz w:val="28"/>
          <w:szCs w:val="28"/>
        </w:rPr>
        <w:t>positioned</w:t>
      </w:r>
      <w:r w:rsidR="007E21C1" w:rsidRPr="007E21C1">
        <w:rPr>
          <w:rFonts w:ascii="Times New Roman" w:hAnsi="Times New Roman" w:cs="Times New Roman"/>
          <w:sz w:val="28"/>
          <w:szCs w:val="28"/>
        </w:rPr>
        <w:t xml:space="preserve"> at an appropriate height above the ground to allow</w:t>
      </w:r>
      <w:r w:rsidR="00F34744">
        <w:rPr>
          <w:rFonts w:ascii="Times New Roman" w:hAnsi="Times New Roman" w:cs="Times New Roman"/>
          <w:sz w:val="28"/>
          <w:szCs w:val="28"/>
        </w:rPr>
        <w:t xml:space="preserve"> </w:t>
      </w:r>
      <w:r w:rsidR="007E21C1" w:rsidRPr="007E21C1">
        <w:rPr>
          <w:rFonts w:ascii="Times New Roman" w:hAnsi="Times New Roman" w:cs="Times New Roman"/>
          <w:sz w:val="28"/>
          <w:szCs w:val="28"/>
        </w:rPr>
        <w:t>for conventional farming practices</w:t>
      </w:r>
      <w:r w:rsidR="00936624">
        <w:rPr>
          <w:rFonts w:ascii="Times New Roman" w:hAnsi="Times New Roman" w:cs="Times New Roman"/>
          <w:sz w:val="28"/>
          <w:szCs w:val="28"/>
        </w:rPr>
        <w:t xml:space="preserve"> under or below</w:t>
      </w:r>
      <w:r w:rsidR="007E21C1" w:rsidRPr="007E21C1">
        <w:rPr>
          <w:rFonts w:ascii="Times New Roman" w:hAnsi="Times New Roman" w:cs="Times New Roman"/>
          <w:sz w:val="28"/>
          <w:szCs w:val="28"/>
        </w:rPr>
        <w:t xml:space="preserve">. These systems not only </w:t>
      </w:r>
      <w:r w:rsidR="00EA476F">
        <w:rPr>
          <w:rFonts w:ascii="Times New Roman" w:hAnsi="Times New Roman" w:cs="Times New Roman"/>
          <w:sz w:val="28"/>
          <w:szCs w:val="28"/>
        </w:rPr>
        <w:t xml:space="preserve">sustain </w:t>
      </w:r>
      <w:r w:rsidR="007E21C1" w:rsidRPr="007E21C1">
        <w:rPr>
          <w:rFonts w:ascii="Times New Roman" w:hAnsi="Times New Roman" w:cs="Times New Roman"/>
          <w:sz w:val="28"/>
          <w:szCs w:val="28"/>
        </w:rPr>
        <w:t xml:space="preserve"> agricultural land but also</w:t>
      </w:r>
      <w:r w:rsidR="00EA476F">
        <w:rPr>
          <w:rFonts w:ascii="Times New Roman" w:hAnsi="Times New Roman" w:cs="Times New Roman"/>
          <w:sz w:val="28"/>
          <w:szCs w:val="28"/>
        </w:rPr>
        <w:t xml:space="preserve"> improve and </w:t>
      </w:r>
      <w:r w:rsidR="005A3C9F">
        <w:rPr>
          <w:rFonts w:ascii="Times New Roman" w:hAnsi="Times New Roman" w:cs="Times New Roman"/>
          <w:sz w:val="28"/>
          <w:szCs w:val="28"/>
        </w:rPr>
        <w:t xml:space="preserve">increase </w:t>
      </w:r>
      <w:r w:rsidR="007E21C1" w:rsidRPr="007E21C1">
        <w:rPr>
          <w:rFonts w:ascii="Times New Roman" w:hAnsi="Times New Roman" w:cs="Times New Roman"/>
          <w:sz w:val="28"/>
          <w:szCs w:val="28"/>
        </w:rPr>
        <w:t xml:space="preserve">crop production through </w:t>
      </w:r>
      <w:r w:rsidR="005A3C9F">
        <w:rPr>
          <w:rFonts w:ascii="Times New Roman" w:hAnsi="Times New Roman" w:cs="Times New Roman"/>
          <w:sz w:val="28"/>
          <w:szCs w:val="28"/>
        </w:rPr>
        <w:t xml:space="preserve">judicious </w:t>
      </w:r>
      <w:r w:rsidR="007E21C1" w:rsidRPr="007E21C1">
        <w:rPr>
          <w:rFonts w:ascii="Times New Roman" w:hAnsi="Times New Roman" w:cs="Times New Roman"/>
          <w:sz w:val="28"/>
          <w:szCs w:val="28"/>
        </w:rPr>
        <w:t xml:space="preserve"> water use efficiency and decreased water stress</w:t>
      </w:r>
      <w:r w:rsidR="005A3C9F">
        <w:rPr>
          <w:rFonts w:ascii="Times New Roman" w:hAnsi="Times New Roman" w:cs="Times New Roman"/>
          <w:sz w:val="28"/>
          <w:szCs w:val="28"/>
        </w:rPr>
        <w:fldChar w:fldCharType="begin"/>
      </w:r>
      <w:r w:rsidR="005A3C9F">
        <w:rPr>
          <w:rFonts w:ascii="Times New Roman" w:hAnsi="Times New Roman" w:cs="Times New Roman"/>
          <w:sz w:val="28"/>
          <w:szCs w:val="28"/>
        </w:rPr>
        <w:instrText xml:space="preserve"> ADDIN ZOTERO_ITEM CSL_CITATION {"citationID":"Jho36NZu","properties":{"formattedCitation":"(Agostini et al., 2021)","plainCitation":"(Agostini et al., 2021)","noteIndex":0},"citationItems":[{"id":49,"uris":["http://zotero.org/users/local/1TbrPbVZ/items/RYBGJP4N"],"itemData":{"id":49,"type":"article-journal","abstract":"Agrivoltaic systems are photovoltaic (PV) technologies in which PV panels are mounted at a sufficient height from the ground to enable conventional cultivation practices underneath. Agrivoltaic systems not only preserve agricultural land, but also benefit crop production by improving water use efficiency and reducing water stress. For these positive attributes, the interest over agrivoltaic systems is increasing, but the lack of a thorough environmental and economic analysis of agrivoltaic systems is limiting their implementation. This work aims to fill this gap by modelling the environmental and economic performances of an innovative agrivoltaic system built on tensile structures (Agrovoltaico®) in the Po Valley. The life cycle assessment performed shows that Agrovoltaico systems have environmental performances similar to those of other PV systems in all the areas of environmental concern investigated (climate change, eutrophication, air quality and resource consumption). Agrovoltaico systems show a Levelized Cost Of Electricity comparable to those of ground or roof mounted PV systems, thanks to both the higher productivity of these sun tracking systems and the materials saved by mounting them on a tensile structure. Relying on tensile structures was economically safe and compatible with the current Italian net-metering approach adopted to incentivise PV systems. It is concluded that the economic and environmental costs of Agrovoltaico systems are comparable to those of other PV systems, though the reduced impact on land occupation and the stabilisation of crop production are relevant added values that should be properly valorised in a future energy system dominated by increasing human land appropriation and climate change.","container-title":"Applied Energy","DOI":"10.1016/j.apenergy.2020.116102","ISSN":"0306-2619","journalAbbreviation":"Applied Energy","language":"en","page":"116102","source":"ScienceDirect","title":"Innovative agrivoltaic systems to produce sustainable energy: An economic and environmental assessment","title-short":"Innovative agrivoltaic systems to produce sustainable energy","volume":"281","author":[{"family":"Agostini","given":"A."},{"family":"Colauzzi","given":"M."},{"family":"Amaducci","given":"S."}],"issued":{"date-parts":[["2021",1,1]]}}}],"schema":"https://github.com/citation-style-language/schema/raw/master/csl-citation.json"} </w:instrText>
      </w:r>
      <w:r w:rsidR="005A3C9F">
        <w:rPr>
          <w:rFonts w:ascii="Times New Roman" w:hAnsi="Times New Roman" w:cs="Times New Roman"/>
          <w:sz w:val="28"/>
          <w:szCs w:val="28"/>
        </w:rPr>
        <w:fldChar w:fldCharType="separate"/>
      </w:r>
      <w:r w:rsidR="005A3C9F" w:rsidRPr="005A3C9F">
        <w:rPr>
          <w:rFonts w:ascii="Times New Roman" w:hAnsi="Times New Roman" w:cs="Times New Roman"/>
          <w:sz w:val="28"/>
        </w:rPr>
        <w:t>(Agostini et al., 2021)</w:t>
      </w:r>
      <w:r w:rsidR="005A3C9F">
        <w:rPr>
          <w:rFonts w:ascii="Times New Roman" w:hAnsi="Times New Roman" w:cs="Times New Roman"/>
          <w:sz w:val="28"/>
          <w:szCs w:val="28"/>
        </w:rPr>
        <w:fldChar w:fldCharType="end"/>
      </w:r>
      <w:r w:rsidR="003B620E">
        <w:rPr>
          <w:rFonts w:ascii="Times New Roman" w:hAnsi="Times New Roman" w:cs="Times New Roman"/>
          <w:sz w:val="28"/>
          <w:szCs w:val="28"/>
        </w:rPr>
        <w:t>.</w:t>
      </w:r>
    </w:p>
    <w:p w14:paraId="709E99F0" w14:textId="3FD27EEB" w:rsidR="0038557D" w:rsidRDefault="0038557D" w:rsidP="0038557D">
      <w:pPr>
        <w:pStyle w:val="ListParagraph"/>
        <w:spacing w:line="360" w:lineRule="auto"/>
        <w:ind w:left="0" w:right="-90"/>
        <w:rPr>
          <w:rFonts w:ascii="Times New Roman" w:hAnsi="Times New Roman" w:cs="Times New Roman"/>
          <w:sz w:val="28"/>
          <w:szCs w:val="28"/>
        </w:rPr>
      </w:pPr>
      <w:r w:rsidRPr="009709B4">
        <w:rPr>
          <w:rFonts w:ascii="Times New Roman" w:hAnsi="Times New Roman" w:cs="Times New Roman"/>
          <w:b/>
          <w:bCs/>
          <w:kern w:val="0"/>
          <w:sz w:val="28"/>
          <w:szCs w:val="28"/>
        </w:rPr>
        <w:t>Agrivoltaic</w:t>
      </w:r>
      <w:r>
        <w:rPr>
          <w:rFonts w:ascii="Times New Roman" w:hAnsi="Times New Roman" w:cs="Times New Roman"/>
          <w:b/>
          <w:bCs/>
          <w:kern w:val="0"/>
          <w:sz w:val="28"/>
          <w:szCs w:val="28"/>
        </w:rPr>
        <w:t>s</w:t>
      </w:r>
      <w:r w:rsidRPr="009709B4">
        <w:rPr>
          <w:rFonts w:ascii="Times New Roman" w:hAnsi="Times New Roman" w:cs="Times New Roman"/>
          <w:b/>
          <w:bCs/>
          <w:kern w:val="0"/>
          <w:sz w:val="28"/>
          <w:szCs w:val="28"/>
        </w:rPr>
        <w:t xml:space="preserve"> ideas:</w:t>
      </w:r>
      <w:r>
        <w:rPr>
          <w:rFonts w:ascii="Times New Roman" w:hAnsi="Times New Roman" w:cs="Times New Roman"/>
          <w:b/>
          <w:bCs/>
          <w:kern w:val="0"/>
          <w:sz w:val="28"/>
          <w:szCs w:val="28"/>
        </w:rPr>
        <w:t xml:space="preserve"> </w:t>
      </w:r>
      <w:r>
        <w:rPr>
          <w:rFonts w:ascii="Times New Roman" w:hAnsi="Times New Roman" w:cs="Times New Roman"/>
          <w:b/>
          <w:bCs/>
          <w:kern w:val="0"/>
          <w:sz w:val="28"/>
          <w:szCs w:val="28"/>
        </w:rPr>
        <w:br/>
      </w:r>
      <w:r>
        <w:rPr>
          <w:rFonts w:ascii="Times New Roman" w:hAnsi="Times New Roman" w:cs="Times New Roman"/>
          <w:sz w:val="28"/>
          <w:szCs w:val="28"/>
        </w:rPr>
        <w:t xml:space="preserve">In 1982, </w:t>
      </w:r>
      <w:proofErr w:type="spellStart"/>
      <w:r>
        <w:rPr>
          <w:rFonts w:ascii="Times New Roman" w:hAnsi="Times New Roman" w:cs="Times New Roman"/>
          <w:sz w:val="28"/>
          <w:szCs w:val="28"/>
        </w:rPr>
        <w:t>Goetzberger</w:t>
      </w:r>
      <w:proofErr w:type="spellEnd"/>
      <w:r>
        <w:rPr>
          <w:rFonts w:ascii="Times New Roman" w:hAnsi="Times New Roman" w:cs="Times New Roman"/>
          <w:sz w:val="28"/>
          <w:szCs w:val="28"/>
        </w:rPr>
        <w:t xml:space="preserve"> and Zastrow, </w:t>
      </w:r>
      <w:r w:rsidRPr="00404411">
        <w:rPr>
          <w:rFonts w:ascii="Times New Roman" w:hAnsi="Times New Roman" w:cs="Times New Roman"/>
          <w:sz w:val="28"/>
          <w:szCs w:val="28"/>
        </w:rPr>
        <w:t xml:space="preserve">introduced an </w:t>
      </w:r>
      <w:proofErr w:type="spellStart"/>
      <w:r w:rsidRPr="00404411">
        <w:rPr>
          <w:rFonts w:ascii="Times New Roman" w:hAnsi="Times New Roman" w:cs="Times New Roman"/>
          <w:sz w:val="28"/>
          <w:szCs w:val="28"/>
        </w:rPr>
        <w:t>agrovoltaic</w:t>
      </w:r>
      <w:r w:rsidR="00E25635">
        <w:rPr>
          <w:rFonts w:ascii="Times New Roman" w:hAnsi="Times New Roman" w:cs="Times New Roman"/>
          <w:sz w:val="28"/>
          <w:szCs w:val="28"/>
        </w:rPr>
        <w:t>s</w:t>
      </w:r>
      <w:proofErr w:type="spellEnd"/>
      <w:r w:rsidRPr="00404411">
        <w:rPr>
          <w:rFonts w:ascii="Times New Roman" w:hAnsi="Times New Roman" w:cs="Times New Roman"/>
          <w:sz w:val="28"/>
          <w:szCs w:val="28"/>
        </w:rPr>
        <w:t xml:space="preserve"> system</w:t>
      </w:r>
      <w:del w:id="18" w:author="Bijesh Mishra" w:date="2023-06-23T13:42:00Z">
        <w:r w:rsidRPr="00404411" w:rsidDel="00AB5111">
          <w:rPr>
            <w:rFonts w:ascii="Times New Roman" w:hAnsi="Times New Roman" w:cs="Times New Roman"/>
            <w:sz w:val="28"/>
            <w:szCs w:val="28"/>
          </w:rPr>
          <w:delText>, also referred to as an agrophotovoltaic system,</w:delText>
        </w:r>
      </w:del>
      <w:r w:rsidRPr="00404411">
        <w:rPr>
          <w:rFonts w:ascii="Times New Roman" w:hAnsi="Times New Roman" w:cs="Times New Roman"/>
          <w:sz w:val="28"/>
          <w:szCs w:val="28"/>
        </w:rPr>
        <w:t xml:space="preserve"> that combined photovoltaic (PV) systems with </w:t>
      </w:r>
      <w:r>
        <w:rPr>
          <w:rFonts w:ascii="Times New Roman" w:hAnsi="Times New Roman" w:cs="Times New Roman"/>
          <w:sz w:val="28"/>
          <w:szCs w:val="28"/>
        </w:rPr>
        <w:t xml:space="preserve">crops </w:t>
      </w:r>
      <w:r w:rsidRPr="00404411">
        <w:rPr>
          <w:rFonts w:ascii="Times New Roman" w:hAnsi="Times New Roman" w:cs="Times New Roman"/>
          <w:sz w:val="28"/>
          <w:szCs w:val="28"/>
        </w:rPr>
        <w:t>production</w:t>
      </w:r>
      <w:r>
        <w:rPr>
          <w:rFonts w:ascii="Times New Roman" w:hAnsi="Times New Roman" w:cs="Times New Roman"/>
          <w:sz w:val="28"/>
          <w:szCs w:val="28"/>
        </w:rPr>
        <w:t xml:space="preserve"> </w:t>
      </w:r>
      <w:commentRangeStart w:id="19"/>
      <w:r>
        <w:rPr>
          <w:rFonts w:ascii="Times New Roman" w:hAnsi="Times New Roman" w:cs="Times New Roman"/>
          <w:sz w:val="28"/>
          <w:szCs w:val="28"/>
        </w:rPr>
        <w:fldChar w:fldCharType="begin"/>
      </w:r>
      <w:r>
        <w:rPr>
          <w:rFonts w:ascii="Times New Roman" w:hAnsi="Times New Roman" w:cs="Times New Roman"/>
          <w:sz w:val="28"/>
          <w:szCs w:val="28"/>
        </w:rPr>
        <w:instrText xml:space="preserve"> ADDIN ZOTERO_ITEM CSL_CITATION {"citationID":"yG26ME7X","properties":{"formattedCitation":"(GOETZBERGER &amp; ZASTROW, 1982)","plainCitation":"(GOETZBERGER &amp; ZASTROW, 1982)","noteIndex":0},"citationItems":[{"id":37,"uris":["http://zotero.org/users/local/1TbrPbVZ/items/2BNFIVRP"],"itemData":{"id":37,"type":"article-journal","abstract":"In this paper we propose a configuration of a solar, e.g., photovoltaic, power plant, which allows for additional agricultural use of the land involved, although the collectors are optimized for solar-energy conversion. If the collectors are not installed directly on the ground, but are elevated by about 2m above the ground with the periodic distance between collector rows of about three times the height of the collectors, one achieves nearly uniform radiation, (integrated over the day), on the ground of a value of about two-thirds of the global radiation without solar collectors. The mathematical relations allowing calculation of the fraction of light reaching the ground under the collector field are derived. Numerical calculations for both the direct and diffuse part of solar radiation are carried out yielding the seasonal and local dependence of this fraction. In addition, we give an outline of the various advantages offered by this configuration.","container-title":"International Journal of Solar Energy","DOI":"10.1080/01425918208909875","ISSN":"0142-5919","issue":"1","note":"publisher: Taylor &amp; Francis\n_eprint: https://doi.org/10.1080/01425918208909875","page":"55-69","source":"Taylor and Francis+NEJM","title":"On the Coexistence of Solar-Energy Conversion and Plant Cultivation","volume":"1","author":[{"family":"GOETZBERGER","given":"A."},{"family":"ZASTROW","given":"A."}],"issued":{"date-parts":[["1982",1,1]]}}}],"schema":"https://github.com/citation-style-language/schema/raw/master/csl-citation.json"} </w:instrText>
      </w:r>
      <w:r>
        <w:rPr>
          <w:rFonts w:ascii="Times New Roman" w:hAnsi="Times New Roman" w:cs="Times New Roman"/>
          <w:sz w:val="28"/>
          <w:szCs w:val="28"/>
        </w:rPr>
        <w:fldChar w:fldCharType="separate"/>
      </w:r>
      <w:r w:rsidRPr="00EB1737">
        <w:rPr>
          <w:rFonts w:ascii="Times New Roman" w:hAnsi="Times New Roman" w:cs="Times New Roman"/>
          <w:sz w:val="28"/>
        </w:rPr>
        <w:t>(GOETZBERGER &amp; ZASTROW, 1982)</w:t>
      </w:r>
      <w:r>
        <w:rPr>
          <w:rFonts w:ascii="Times New Roman" w:hAnsi="Times New Roman" w:cs="Times New Roman"/>
          <w:sz w:val="28"/>
          <w:szCs w:val="28"/>
        </w:rPr>
        <w:fldChar w:fldCharType="end"/>
      </w:r>
      <w:commentRangeEnd w:id="19"/>
      <w:r w:rsidR="00AB5111">
        <w:rPr>
          <w:rStyle w:val="CommentReference"/>
        </w:rPr>
        <w:commentReference w:id="19"/>
      </w:r>
      <w:r>
        <w:rPr>
          <w:rFonts w:ascii="Times New Roman" w:hAnsi="Times New Roman" w:cs="Times New Roman"/>
          <w:sz w:val="28"/>
          <w:szCs w:val="28"/>
        </w:rPr>
        <w:t xml:space="preserve">. </w:t>
      </w:r>
      <w:r w:rsidRPr="00404411">
        <w:rPr>
          <w:rFonts w:ascii="Times New Roman" w:hAnsi="Times New Roman" w:cs="Times New Roman"/>
          <w:sz w:val="28"/>
          <w:szCs w:val="28"/>
        </w:rPr>
        <w:t xml:space="preserve"> The PV panels were positioned 2 meters above the ground, with a spacing of 6 meters between individual PV arrays. This arrangement facilitated adequate penetration of solar radiation beneath the PV panels to support </w:t>
      </w:r>
      <w:r>
        <w:rPr>
          <w:rFonts w:ascii="Times New Roman" w:hAnsi="Times New Roman" w:cs="Times New Roman"/>
          <w:sz w:val="28"/>
          <w:szCs w:val="28"/>
        </w:rPr>
        <w:t>crop</w:t>
      </w:r>
      <w:r w:rsidRPr="00404411">
        <w:rPr>
          <w:rFonts w:ascii="Times New Roman" w:hAnsi="Times New Roman" w:cs="Times New Roman"/>
          <w:sz w:val="28"/>
          <w:szCs w:val="28"/>
        </w:rPr>
        <w:t xml:space="preserve"> gro</w:t>
      </w:r>
      <w:r>
        <w:rPr>
          <w:rFonts w:ascii="Times New Roman" w:hAnsi="Times New Roman" w:cs="Times New Roman"/>
          <w:sz w:val="28"/>
          <w:szCs w:val="28"/>
        </w:rPr>
        <w:t>w</w:t>
      </w:r>
      <w:r w:rsidRPr="00404411">
        <w:rPr>
          <w:rFonts w:ascii="Times New Roman" w:hAnsi="Times New Roman" w:cs="Times New Roman"/>
          <w:sz w:val="28"/>
          <w:szCs w:val="28"/>
        </w:rPr>
        <w:t>th.</w:t>
      </w:r>
      <w:r>
        <w:rPr>
          <w:rFonts w:ascii="Times New Roman" w:hAnsi="Times New Roman" w:cs="Times New Roman"/>
          <w:sz w:val="28"/>
          <w:szCs w:val="28"/>
        </w:rPr>
        <w:t xml:space="preserve"> </w:t>
      </w:r>
      <w:r w:rsidRPr="002C1EBC">
        <w:rPr>
          <w:rFonts w:ascii="Times New Roman" w:hAnsi="Times New Roman" w:cs="Times New Roman"/>
          <w:sz w:val="28"/>
          <w:szCs w:val="28"/>
        </w:rPr>
        <w:t xml:space="preserve">Prior to the installation of PV systems, </w:t>
      </w:r>
      <w:proofErr w:type="spellStart"/>
      <w:r w:rsidRPr="002C1EBC">
        <w:rPr>
          <w:rFonts w:ascii="Times New Roman" w:hAnsi="Times New Roman" w:cs="Times New Roman"/>
          <w:sz w:val="28"/>
          <w:szCs w:val="28"/>
        </w:rPr>
        <w:t>Dupraz</w:t>
      </w:r>
      <w:proofErr w:type="spellEnd"/>
      <w:r w:rsidRPr="002C1EBC">
        <w:rPr>
          <w:rFonts w:ascii="Times New Roman" w:hAnsi="Times New Roman" w:cs="Times New Roman"/>
          <w:sz w:val="28"/>
          <w:szCs w:val="28"/>
        </w:rPr>
        <w:t xml:space="preserve"> developed a predictive model that estimated crop yields and electricity generation in agricultural planning when plants are grown under PV panels. It was found that producing plants beneath PV panels can increase land productivity by 35% to 73%</w:t>
      </w: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ADDIN ZOTERO_ITEM CSL_CITATION {"citationID":"UXi8reaQ","properties":{"formattedCitation":"(Dupraz et al., 2011)","plainCitation":"(Dupraz et al., 2011)","noteIndex":0},"citationItems":[{"id":34,"uris":["http://zotero.org/users/local/1TbrPbVZ/items/4HWIVI53"],"itemData":{"id":34,"type":"article-journal","abstract":"The need for new sources of renewable energies and the rising price of fossil fuels have induced the hope that agricultural crops may be a source of renewable energy for the future. We question in this paper the best strategies to convert solar radiation into both energy and food. The intrinsic efficiency of the photosynthetic process is quite low (around 3%) while commercially available monocristalline solar photovoltaic (PV) panels have an average yield of 15%. Therefore huge arrays of solar panels are now envisaged. Solar plants using PV panels will therefore compete with agriculture for land. In this paper, we suggest that a combination of solar panels and food crops on the same land unit may maximise the land use. We suggest to call this an agrivoltaic system. We used Land Equivalent Ratios to compare conventional options (separation of agriculture and energy harvesting) and two agrivoltaic systems with different densities of PV panels. We modelled the light transmission at the crop level by an array of solar panels and used a crop model to predict the productivity of the partially shaded crops. These preliminary results indicate that agrivoltaic systems may be very efficient: a 35–73% increase of global land productivity was predicted for the two densities of PV panels. Facilitation mechanisms similar to those evidenced in agroforestry systems may explain the advantage of such mixed systems. New solar plants may therefore combine electricity production with food production, especially in countries where cropping land is scarce. There is a need to validate the hypotheses included in our models and provide a proof of the concept by monitoring prototypes of agrivoltaic systems.","collection-title":"Renewable Energy: Generation &amp; Application","container-title":"Renewable Energy","DOI":"10.1016/j.renene.2011.03.005","ISSN":"0960-1481","issue":"10","journalAbbreviation":"Renewable Energy","language":"en","page":"2725-2732","source":"ScienceDirect","title":"Combining solar photovoltaic panels and food crops for optimising land use: Towards new agrivoltaic schemes","title-short":"Combining solar photovoltaic panels and food crops for optimising land use","volume":"36","author":[{"family":"Dupraz","given":"C."},{"family":"Marrou","given":"H."},{"family":"Talbot","given":"G."},{"family":"Dufour","given":"L."},{"family":"Nogier","given":"A."},{"family":"Ferard","given":"Y."}],"issued":{"date-parts":[["2011",10,1]]}}}],"schema":"https://github.com/citation-style-language/schema/raw/master/csl-citation.json"} </w:instrText>
      </w:r>
      <w:r>
        <w:rPr>
          <w:rFonts w:ascii="Times New Roman" w:hAnsi="Times New Roman" w:cs="Times New Roman"/>
          <w:sz w:val="28"/>
          <w:szCs w:val="28"/>
        </w:rPr>
        <w:fldChar w:fldCharType="separate"/>
      </w:r>
      <w:r w:rsidRPr="000202AA">
        <w:rPr>
          <w:rFonts w:ascii="Times New Roman" w:hAnsi="Times New Roman" w:cs="Times New Roman"/>
          <w:sz w:val="28"/>
        </w:rPr>
        <w:t>(Dupraz et al., 2011)</w:t>
      </w:r>
      <w:r>
        <w:rPr>
          <w:rFonts w:ascii="Times New Roman" w:hAnsi="Times New Roman" w:cs="Times New Roman"/>
          <w:sz w:val="28"/>
          <w:szCs w:val="28"/>
        </w:rPr>
        <w:fldChar w:fldCharType="end"/>
      </w:r>
      <w:r w:rsidRPr="002C1EBC">
        <w:rPr>
          <w:rFonts w:ascii="Times New Roman" w:hAnsi="Times New Roman" w:cs="Times New Roman"/>
          <w:sz w:val="28"/>
          <w:szCs w:val="28"/>
        </w:rPr>
        <w:t>. To maximize the benefits of co-producing agricultural crops and electricity, it is important to design and install the PV system appropriately in conjunction with planting. This integrated approach could potentially lead to a land productivity increase of 60% to 70%.</w:t>
      </w:r>
      <w:r>
        <w:rPr>
          <w:rFonts w:ascii="Times New Roman" w:hAnsi="Times New Roman" w:cs="Times New Roman"/>
          <w:sz w:val="28"/>
          <w:szCs w:val="28"/>
        </w:rPr>
        <w:t xml:space="preserve"> </w:t>
      </w:r>
      <w:r w:rsidRPr="00EF3FAF">
        <w:rPr>
          <w:rFonts w:ascii="Times New Roman" w:hAnsi="Times New Roman" w:cs="Times New Roman"/>
          <w:sz w:val="28"/>
          <w:szCs w:val="28"/>
        </w:rPr>
        <w:t xml:space="preserve">In this study, </w:t>
      </w:r>
      <w:r w:rsidRPr="00EF3FAF">
        <w:rPr>
          <w:rFonts w:ascii="Times New Roman" w:hAnsi="Times New Roman" w:cs="Times New Roman"/>
          <w:sz w:val="28"/>
          <w:szCs w:val="28"/>
        </w:rPr>
        <w:lastRenderedPageBreak/>
        <w:t xml:space="preserve">the land equivalent ratio (LER) for the agrivoltaic system ranged from 28.9% to 47.2%.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ADDIN ZOTERO_ITEM CSL_CITATION {"citationID":"ioSswrsF","properties":{"formattedCitation":"(Katsikogiannis et al., 2022)","plainCitation":"(Katsikogiannis et al., 2022)","noteIndex":0},"citationItems":[{"id":40,"uris":["http://zotero.org/users/local/1TbrPbVZ/items/J4MQSAEB"],"itemData":{"id":40,"type":"article-journal","abstract":"To safeguard future renewable energy and food supply the use of agrophotovoltaic (APV) systems was investigated, which enable simultaneous production under the same piece of land. As conventional photovoltaic (PV) array topologies lead to unfavourable conditions for crop growth, the application of APV is limited to areas with high solar insolation. By optimizing the APV array’s design, compatibility with various climates and crop species can be attained. Therefore, the aim of this research was to establish a multi-scale modelling approach and determine the optimal topology for a medium-to-large-scale fixed bifacial APV array. Three main topologies were analyzed under the climate of Boston, USA: S-N facing, E-W wings, and E-W vertical. For each topology, respectively, specific yield was amplified by 39%, 18%, and 13% in comparison to a conventional monofacial ground mounted PV array. E-W vertical is more appropriate for permanent crop species, while S-N facing necessitates the cultivation of shade tolerant crops during summer as electricity generation is prioritized. The E-W wings APV topology combines the best of both; light is distributed homogeneously, and crops are effectively shaded at noon. To promote the growth rate of blueberries under shade, customized bifacial modules were integrated (arranged as the E-W wings). Land productivity enhanced by 50%, whereas electrical AC yield reduced by 33% relative to the conventional and separate production. Through this holistic approach, it is possible to achieve a comprehensive understanding of the limitations and potential synergies associated with the dual use of land; ultimately, encouraging the transition of the agricultural sector into sustainability.","container-title":"Applied Energy","DOI":"10.1016/j.apenergy.2021.118475","ISSN":"0306-2619","journalAbbreviation":"Applied Energy","language":"en","page":"118475","source":"ScienceDirect","title":"Integration of bifacial photovoltaics in agrivoltaic systems: A synergistic design approach","title-short":"Integration of bifacial photovoltaics in agrivoltaic systems","volume":"309","author":[{"family":"Katsikogiannis","given":"Odysseas Alexandros"},{"family":"Ziar","given":"Hesan"},{"family":"Isabella","given":"Olindo"}],"issued":{"date-parts":[["2022",3,1]]}}}],"schema":"https://github.com/citation-style-language/schema/raw/master/csl-citation.json"} </w:instrText>
      </w:r>
      <w:r>
        <w:rPr>
          <w:rFonts w:ascii="Times New Roman" w:hAnsi="Times New Roman" w:cs="Times New Roman"/>
          <w:sz w:val="28"/>
          <w:szCs w:val="28"/>
        </w:rPr>
        <w:fldChar w:fldCharType="separate"/>
      </w:r>
      <w:r w:rsidRPr="0049553E">
        <w:rPr>
          <w:rFonts w:ascii="Times New Roman" w:hAnsi="Times New Roman" w:cs="Times New Roman"/>
          <w:sz w:val="28"/>
        </w:rPr>
        <w:t>(Katsikogiannis et al., 2022)</w:t>
      </w:r>
      <w:r>
        <w:rPr>
          <w:rFonts w:ascii="Times New Roman" w:hAnsi="Times New Roman" w:cs="Times New Roman"/>
          <w:sz w:val="28"/>
          <w:szCs w:val="28"/>
        </w:rPr>
        <w:fldChar w:fldCharType="end"/>
      </w:r>
      <w:r w:rsidR="003B620E">
        <w:rPr>
          <w:rFonts w:ascii="Times New Roman" w:hAnsi="Times New Roman" w:cs="Times New Roman"/>
          <w:sz w:val="28"/>
          <w:szCs w:val="28"/>
        </w:rPr>
        <w:t>.</w:t>
      </w:r>
      <w:r w:rsidRPr="00EF3FAF">
        <w:rPr>
          <w:rFonts w:ascii="Times New Roman" w:hAnsi="Times New Roman" w:cs="Times New Roman"/>
          <w:sz w:val="28"/>
          <w:szCs w:val="28"/>
        </w:rPr>
        <w:t xml:space="preserve"> employed a multi-scale modeling technique to determine the optimal topology for a medium-to-large-scale fixed bifacial agrivoltaic array suitable for various climates and </w:t>
      </w:r>
      <w:r>
        <w:rPr>
          <w:rFonts w:ascii="Times New Roman" w:hAnsi="Times New Roman" w:cs="Times New Roman"/>
          <w:sz w:val="28"/>
          <w:szCs w:val="28"/>
        </w:rPr>
        <w:t xml:space="preserve">tomatoes and lettuce </w:t>
      </w:r>
      <w:r w:rsidRPr="00EF3FAF">
        <w:rPr>
          <w:rFonts w:ascii="Times New Roman" w:hAnsi="Times New Roman" w:cs="Times New Roman"/>
          <w:sz w:val="28"/>
          <w:szCs w:val="28"/>
        </w:rPr>
        <w:t xml:space="preserve">cultivation. The E-W wing topology, featuring wider cell spacing and a spread cover, created an effective shading schedule and improved microclimate predictability. Compared to conventional systems, the E-W wing topology increased yield potential by 50% while reducing electrical output by 33%. These findings highlight the potential benefits of optimizing </w:t>
      </w:r>
      <w:proofErr w:type="spellStart"/>
      <w:r w:rsidRPr="00EF3FAF">
        <w:rPr>
          <w:rFonts w:ascii="Times New Roman" w:hAnsi="Times New Roman" w:cs="Times New Roman"/>
          <w:sz w:val="28"/>
          <w:szCs w:val="28"/>
        </w:rPr>
        <w:t>agrivoltaic</w:t>
      </w:r>
      <w:r w:rsidR="00ED5435">
        <w:rPr>
          <w:rFonts w:ascii="Times New Roman" w:hAnsi="Times New Roman" w:cs="Times New Roman"/>
          <w:sz w:val="28"/>
          <w:szCs w:val="28"/>
        </w:rPr>
        <w:t>s</w:t>
      </w:r>
      <w:proofErr w:type="spellEnd"/>
      <w:r w:rsidR="00ED5435">
        <w:rPr>
          <w:rFonts w:ascii="Times New Roman" w:hAnsi="Times New Roman" w:cs="Times New Roman"/>
          <w:sz w:val="28"/>
          <w:szCs w:val="28"/>
        </w:rPr>
        <w:t xml:space="preserve"> </w:t>
      </w:r>
      <w:r w:rsidRPr="00EF3FAF">
        <w:rPr>
          <w:rFonts w:ascii="Times New Roman" w:hAnsi="Times New Roman" w:cs="Times New Roman"/>
          <w:sz w:val="28"/>
          <w:szCs w:val="28"/>
        </w:rPr>
        <w:t>configurations for enhanced crop production and energy generation.</w:t>
      </w:r>
      <w:r>
        <w:rPr>
          <w:rFonts w:ascii="Times New Roman" w:hAnsi="Times New Roman" w:cs="Times New Roman"/>
          <w:sz w:val="28"/>
          <w:szCs w:val="28"/>
        </w:rPr>
        <w:t xml:space="preserve"> </w:t>
      </w:r>
    </w:p>
    <w:p w14:paraId="5E1F42B9" w14:textId="0B4D82C8" w:rsidR="00E45D7F" w:rsidRDefault="00E45D7F" w:rsidP="0038557D">
      <w:pPr>
        <w:pStyle w:val="ListParagraph"/>
        <w:spacing w:line="360" w:lineRule="auto"/>
        <w:ind w:left="0" w:right="-90"/>
        <w:rPr>
          <w:rFonts w:ascii="Times New Roman" w:hAnsi="Times New Roman" w:cs="Times New Roman"/>
          <w:b/>
          <w:bCs/>
          <w:sz w:val="28"/>
          <w:szCs w:val="28"/>
        </w:rPr>
      </w:pPr>
      <w:r>
        <w:rPr>
          <w:rFonts w:ascii="Times New Roman" w:hAnsi="Times New Roman" w:cs="Times New Roman"/>
          <w:b/>
          <w:bCs/>
          <w:sz w:val="28"/>
          <w:szCs w:val="28"/>
        </w:rPr>
        <w:t>B</w:t>
      </w:r>
      <w:r w:rsidRPr="00E45D7F">
        <w:rPr>
          <w:rFonts w:ascii="Times New Roman" w:hAnsi="Times New Roman" w:cs="Times New Roman"/>
          <w:b/>
          <w:bCs/>
          <w:sz w:val="28"/>
          <w:szCs w:val="28"/>
        </w:rPr>
        <w:t xml:space="preserve">enefits, and </w:t>
      </w:r>
      <w:r>
        <w:rPr>
          <w:rFonts w:ascii="Times New Roman" w:hAnsi="Times New Roman" w:cs="Times New Roman"/>
          <w:b/>
          <w:bCs/>
          <w:sz w:val="28"/>
          <w:szCs w:val="28"/>
        </w:rPr>
        <w:t>C</w:t>
      </w:r>
      <w:r w:rsidRPr="00E45D7F">
        <w:rPr>
          <w:rFonts w:ascii="Times New Roman" w:hAnsi="Times New Roman" w:cs="Times New Roman"/>
          <w:b/>
          <w:bCs/>
          <w:sz w:val="28"/>
          <w:szCs w:val="28"/>
        </w:rPr>
        <w:t>hallenges</w:t>
      </w:r>
    </w:p>
    <w:p w14:paraId="2DF1807A" w14:textId="3CD249CD" w:rsidR="00236372" w:rsidRDefault="0017042E" w:rsidP="0038557D">
      <w:pPr>
        <w:pStyle w:val="ListParagraph"/>
        <w:spacing w:line="360" w:lineRule="auto"/>
        <w:ind w:left="0" w:right="-90"/>
        <w:rPr>
          <w:rFonts w:ascii="Times New Roman" w:hAnsi="Times New Roman" w:cs="Times New Roman"/>
          <w:sz w:val="28"/>
          <w:szCs w:val="28"/>
        </w:rPr>
      </w:pPr>
      <w:r>
        <w:rPr>
          <w:rFonts w:ascii="Times New Roman" w:hAnsi="Times New Roman" w:cs="Times New Roman"/>
          <w:sz w:val="28"/>
          <w:szCs w:val="28"/>
        </w:rPr>
        <w:t xml:space="preserve">Constructively, </w:t>
      </w:r>
      <w:r w:rsidR="008704D8">
        <w:rPr>
          <w:rFonts w:ascii="Times New Roman" w:hAnsi="Times New Roman" w:cs="Times New Roman"/>
          <w:sz w:val="28"/>
          <w:szCs w:val="28"/>
        </w:rPr>
        <w:t xml:space="preserve">a beneficial </w:t>
      </w:r>
      <w:proofErr w:type="spellStart"/>
      <w:r w:rsidR="00E21B2D">
        <w:rPr>
          <w:rFonts w:ascii="Times New Roman" w:hAnsi="Times New Roman" w:cs="Times New Roman"/>
          <w:sz w:val="28"/>
          <w:szCs w:val="28"/>
        </w:rPr>
        <w:t>agrivoltaics</w:t>
      </w:r>
      <w:proofErr w:type="spellEnd"/>
      <w:r w:rsidR="00E21B2D">
        <w:rPr>
          <w:rFonts w:ascii="Times New Roman" w:hAnsi="Times New Roman" w:cs="Times New Roman"/>
          <w:sz w:val="28"/>
          <w:szCs w:val="28"/>
        </w:rPr>
        <w:t xml:space="preserve"> system is the </w:t>
      </w:r>
      <w:r w:rsidR="005151C2">
        <w:rPr>
          <w:rFonts w:ascii="Times New Roman" w:hAnsi="Times New Roman" w:cs="Times New Roman"/>
          <w:sz w:val="28"/>
          <w:szCs w:val="28"/>
        </w:rPr>
        <w:t xml:space="preserve">power station </w:t>
      </w:r>
      <w:r w:rsidR="000D363F">
        <w:rPr>
          <w:rFonts w:ascii="Times New Roman" w:hAnsi="Times New Roman" w:cs="Times New Roman"/>
          <w:sz w:val="28"/>
          <w:szCs w:val="28"/>
        </w:rPr>
        <w:t xml:space="preserve">wind sheltering effect it provides for the </w:t>
      </w:r>
      <w:r w:rsidR="004824B4">
        <w:rPr>
          <w:rFonts w:ascii="Times New Roman" w:hAnsi="Times New Roman" w:cs="Times New Roman"/>
          <w:sz w:val="28"/>
          <w:szCs w:val="28"/>
        </w:rPr>
        <w:t>crops grown under the system</w:t>
      </w:r>
      <w:r w:rsidR="001915C5">
        <w:rPr>
          <w:rFonts w:ascii="Times New Roman" w:hAnsi="Times New Roman" w:cs="Times New Roman"/>
          <w:sz w:val="28"/>
          <w:szCs w:val="28"/>
        </w:rPr>
        <w:t xml:space="preserve">. </w:t>
      </w:r>
      <w:r w:rsidR="008C060C" w:rsidRPr="008C060C">
        <w:rPr>
          <w:rFonts w:ascii="Times New Roman" w:hAnsi="Times New Roman" w:cs="Times New Roman"/>
          <w:sz w:val="28"/>
          <w:szCs w:val="28"/>
        </w:rPr>
        <w:t>The system's structural pillars serve as effective windbreakers,</w:t>
      </w:r>
      <w:r w:rsidR="00023BDE">
        <w:rPr>
          <w:rFonts w:ascii="Times New Roman" w:hAnsi="Times New Roman" w:cs="Times New Roman"/>
          <w:sz w:val="28"/>
          <w:szCs w:val="28"/>
        </w:rPr>
        <w:t xml:space="preserve"> helping in </w:t>
      </w:r>
      <w:r w:rsidR="008C060C" w:rsidRPr="008C060C">
        <w:rPr>
          <w:rFonts w:ascii="Times New Roman" w:hAnsi="Times New Roman" w:cs="Times New Roman"/>
          <w:sz w:val="28"/>
          <w:szCs w:val="28"/>
        </w:rPr>
        <w:t xml:space="preserve"> preventing soil erosion resulting from high wind levels. To further enhance wind sheltering, a suggested measure involves creating a tree line on the system's western side using the trees removed during installation. This would establish a natural windbreak, reducing wind infiltration through the system and minimizing its impact on </w:t>
      </w:r>
      <w:r w:rsidR="00A86BCA">
        <w:rPr>
          <w:rFonts w:ascii="Times New Roman" w:hAnsi="Times New Roman" w:cs="Times New Roman"/>
          <w:sz w:val="28"/>
          <w:szCs w:val="28"/>
        </w:rPr>
        <w:t xml:space="preserve"> the crops planted un</w:t>
      </w:r>
      <w:r w:rsidR="00852912">
        <w:rPr>
          <w:rFonts w:ascii="Times New Roman" w:hAnsi="Times New Roman" w:cs="Times New Roman"/>
          <w:sz w:val="28"/>
          <w:szCs w:val="28"/>
        </w:rPr>
        <w:t xml:space="preserve">derneath </w:t>
      </w:r>
      <w:r w:rsidR="00F02B5A" w:rsidRPr="008C060C">
        <w:rPr>
          <w:rFonts w:ascii="Times New Roman" w:hAnsi="Times New Roman" w:cs="Times New Roman"/>
          <w:sz w:val="28"/>
          <w:szCs w:val="28"/>
        </w:rPr>
        <w:t>the PV</w:t>
      </w:r>
      <w:r w:rsidR="008C060C" w:rsidRPr="008C060C">
        <w:rPr>
          <w:rFonts w:ascii="Times New Roman" w:hAnsi="Times New Roman" w:cs="Times New Roman"/>
          <w:sz w:val="28"/>
          <w:szCs w:val="28"/>
        </w:rPr>
        <w:t xml:space="preserve"> system.</w:t>
      </w:r>
      <w:r w:rsidR="001915C5">
        <w:rPr>
          <w:rFonts w:ascii="Times New Roman" w:hAnsi="Times New Roman" w:cs="Times New Roman"/>
          <w:sz w:val="28"/>
          <w:szCs w:val="28"/>
        </w:rPr>
        <w:t xml:space="preserve"> </w:t>
      </w:r>
      <w:r w:rsidR="00F02B5A">
        <w:rPr>
          <w:rFonts w:ascii="Times New Roman" w:hAnsi="Times New Roman" w:cs="Times New Roman"/>
          <w:sz w:val="28"/>
          <w:szCs w:val="28"/>
        </w:rPr>
        <w:t xml:space="preserve">This is worthy of note to </w:t>
      </w:r>
      <w:r w:rsidR="00236372">
        <w:rPr>
          <w:rFonts w:ascii="Times New Roman" w:hAnsi="Times New Roman" w:cs="Times New Roman"/>
          <w:sz w:val="28"/>
          <w:szCs w:val="28"/>
        </w:rPr>
        <w:t>itemize</w:t>
      </w:r>
      <w:r w:rsidR="00F02B5A">
        <w:rPr>
          <w:rFonts w:ascii="Times New Roman" w:hAnsi="Times New Roman" w:cs="Times New Roman"/>
          <w:sz w:val="28"/>
          <w:szCs w:val="28"/>
        </w:rPr>
        <w:t xml:space="preserve"> some of the</w:t>
      </w:r>
      <w:r w:rsidR="00B648D5">
        <w:rPr>
          <w:rFonts w:ascii="Times New Roman" w:hAnsi="Times New Roman" w:cs="Times New Roman"/>
          <w:sz w:val="28"/>
          <w:szCs w:val="28"/>
        </w:rPr>
        <w:t xml:space="preserve"> </w:t>
      </w:r>
      <w:r w:rsidR="00DF730F">
        <w:rPr>
          <w:rFonts w:ascii="Times New Roman" w:hAnsi="Times New Roman" w:cs="Times New Roman"/>
          <w:sz w:val="28"/>
          <w:szCs w:val="28"/>
        </w:rPr>
        <w:t>benefits</w:t>
      </w:r>
      <w:r w:rsidR="00B648D5">
        <w:rPr>
          <w:rFonts w:ascii="Times New Roman" w:hAnsi="Times New Roman" w:cs="Times New Roman"/>
          <w:sz w:val="28"/>
          <w:szCs w:val="28"/>
        </w:rPr>
        <w:t xml:space="preserve"> associated with </w:t>
      </w:r>
      <w:proofErr w:type="spellStart"/>
      <w:r w:rsidR="00B648D5">
        <w:rPr>
          <w:rFonts w:ascii="Times New Roman" w:hAnsi="Times New Roman" w:cs="Times New Roman"/>
          <w:sz w:val="28"/>
          <w:szCs w:val="28"/>
        </w:rPr>
        <w:t>agrivoltaics</w:t>
      </w:r>
      <w:proofErr w:type="spellEnd"/>
      <w:r w:rsidR="00B648D5">
        <w:rPr>
          <w:rFonts w:ascii="Times New Roman" w:hAnsi="Times New Roman" w:cs="Times New Roman"/>
          <w:sz w:val="28"/>
          <w:szCs w:val="28"/>
        </w:rPr>
        <w:t xml:space="preserve"> system. </w:t>
      </w:r>
    </w:p>
    <w:p w14:paraId="3B1B2575" w14:textId="36CAAD99" w:rsidR="00CE4752" w:rsidRDefault="00236372" w:rsidP="00CE4752">
      <w:pPr>
        <w:pStyle w:val="ListParagraph"/>
        <w:numPr>
          <w:ilvl w:val="0"/>
          <w:numId w:val="6"/>
        </w:numPr>
        <w:spacing w:line="360" w:lineRule="auto"/>
        <w:ind w:right="-90"/>
        <w:rPr>
          <w:rFonts w:ascii="Times New Roman" w:hAnsi="Times New Roman" w:cs="Times New Roman"/>
          <w:sz w:val="28"/>
          <w:szCs w:val="28"/>
        </w:rPr>
      </w:pPr>
      <w:r w:rsidRPr="00236372">
        <w:rPr>
          <w:rFonts w:ascii="Times New Roman" w:hAnsi="Times New Roman" w:cs="Times New Roman"/>
          <w:sz w:val="28"/>
          <w:szCs w:val="28"/>
        </w:rPr>
        <w:t>Reduced soil moisture loss and decreased evapotranspiration</w:t>
      </w:r>
      <w:r w:rsidR="00F02B5A">
        <w:rPr>
          <w:rFonts w:ascii="Times New Roman" w:hAnsi="Times New Roman" w:cs="Times New Roman"/>
          <w:sz w:val="28"/>
          <w:szCs w:val="28"/>
        </w:rPr>
        <w:t xml:space="preserve"> </w:t>
      </w:r>
    </w:p>
    <w:p w14:paraId="171D6400" w14:textId="414621DF" w:rsidR="00E45D7F" w:rsidRDefault="00D02551" w:rsidP="00BB0E70">
      <w:pPr>
        <w:spacing w:line="360" w:lineRule="auto"/>
        <w:ind w:right="-90"/>
        <w:rPr>
          <w:rFonts w:ascii="Times New Roman" w:hAnsi="Times New Roman" w:cs="Times New Roman"/>
          <w:sz w:val="28"/>
          <w:szCs w:val="28"/>
        </w:rPr>
      </w:pPr>
      <w:r>
        <w:rPr>
          <w:rFonts w:ascii="Times New Roman" w:hAnsi="Times New Roman" w:cs="Times New Roman"/>
          <w:sz w:val="28"/>
          <w:szCs w:val="28"/>
        </w:rPr>
        <w:t>One among the</w:t>
      </w:r>
      <w:r w:rsidR="000B2A8B">
        <w:rPr>
          <w:rFonts w:ascii="Times New Roman" w:hAnsi="Times New Roman" w:cs="Times New Roman"/>
          <w:sz w:val="28"/>
          <w:szCs w:val="28"/>
        </w:rPr>
        <w:t xml:space="preserve"> advantages</w:t>
      </w:r>
      <w:r>
        <w:rPr>
          <w:rFonts w:ascii="Times New Roman" w:hAnsi="Times New Roman" w:cs="Times New Roman"/>
          <w:sz w:val="28"/>
          <w:szCs w:val="28"/>
        </w:rPr>
        <w:t xml:space="preserve"> of </w:t>
      </w:r>
      <w:proofErr w:type="spellStart"/>
      <w:r w:rsidR="00DD553A">
        <w:rPr>
          <w:rFonts w:ascii="Times New Roman" w:hAnsi="Times New Roman" w:cs="Times New Roman"/>
          <w:sz w:val="28"/>
          <w:szCs w:val="28"/>
        </w:rPr>
        <w:t>agrivoltaics</w:t>
      </w:r>
      <w:proofErr w:type="spellEnd"/>
      <w:r w:rsidR="00DD553A">
        <w:rPr>
          <w:rFonts w:ascii="Times New Roman" w:hAnsi="Times New Roman" w:cs="Times New Roman"/>
          <w:sz w:val="28"/>
          <w:szCs w:val="28"/>
        </w:rPr>
        <w:t xml:space="preserve"> system </w:t>
      </w:r>
      <w:r w:rsidR="000B2A8B">
        <w:rPr>
          <w:rFonts w:ascii="Times New Roman" w:hAnsi="Times New Roman" w:cs="Times New Roman"/>
          <w:sz w:val="28"/>
          <w:szCs w:val="28"/>
        </w:rPr>
        <w:t xml:space="preserve">is the help in </w:t>
      </w:r>
      <w:r w:rsidR="00EC6466">
        <w:rPr>
          <w:rFonts w:ascii="Times New Roman" w:hAnsi="Times New Roman" w:cs="Times New Roman"/>
          <w:sz w:val="28"/>
          <w:szCs w:val="28"/>
        </w:rPr>
        <w:t>the reduction of soil moisture and decrease</w:t>
      </w:r>
      <w:r w:rsidR="00A575A4">
        <w:rPr>
          <w:rFonts w:ascii="Times New Roman" w:hAnsi="Times New Roman" w:cs="Times New Roman"/>
          <w:sz w:val="28"/>
          <w:szCs w:val="28"/>
        </w:rPr>
        <w:t xml:space="preserve"> in evapotranspiration of water from the soil. </w:t>
      </w:r>
      <w:r w:rsidR="00E84495" w:rsidRPr="00E84495">
        <w:rPr>
          <w:rFonts w:ascii="Times New Roman" w:hAnsi="Times New Roman" w:cs="Times New Roman"/>
          <w:sz w:val="28"/>
          <w:szCs w:val="28"/>
        </w:rPr>
        <w:t xml:space="preserve">According to soil moisture measurements, the summer season resulted in up to a 9.4% increase in water content in the soil of certain crops compared to the reference area. As a </w:t>
      </w:r>
      <w:r w:rsidR="003A49E4" w:rsidRPr="00E84495">
        <w:rPr>
          <w:rFonts w:ascii="Times New Roman" w:hAnsi="Times New Roman" w:cs="Times New Roman"/>
          <w:sz w:val="28"/>
          <w:szCs w:val="28"/>
        </w:rPr>
        <w:t>result, these</w:t>
      </w:r>
      <w:r w:rsidR="00E84495" w:rsidRPr="00E84495">
        <w:rPr>
          <w:rFonts w:ascii="Times New Roman" w:hAnsi="Times New Roman" w:cs="Times New Roman"/>
          <w:sz w:val="28"/>
          <w:szCs w:val="28"/>
        </w:rPr>
        <w:t xml:space="preserve"> improved soil conditions create more favorable conditions for crop </w:t>
      </w:r>
      <w:r w:rsidR="00E84495" w:rsidRPr="00E84495">
        <w:rPr>
          <w:rFonts w:ascii="Times New Roman" w:hAnsi="Times New Roman" w:cs="Times New Roman"/>
          <w:sz w:val="28"/>
          <w:szCs w:val="28"/>
        </w:rPr>
        <w:lastRenderedPageBreak/>
        <w:t>growth</w:t>
      </w:r>
      <w:r w:rsidR="00B321CF">
        <w:rPr>
          <w:rFonts w:ascii="Times New Roman" w:hAnsi="Times New Roman" w:cs="Times New Roman"/>
          <w:sz w:val="28"/>
          <w:szCs w:val="28"/>
        </w:rPr>
        <w:fldChar w:fldCharType="begin"/>
      </w:r>
      <w:r w:rsidR="00B321CF">
        <w:rPr>
          <w:rFonts w:ascii="Times New Roman" w:hAnsi="Times New Roman" w:cs="Times New Roman"/>
          <w:sz w:val="28"/>
          <w:szCs w:val="28"/>
        </w:rPr>
        <w:instrText xml:space="preserve"> ADDIN ZOTERO_ITEM CSL_CITATION {"citationID":"JxorECcb","properties":{"formattedCitation":"(Jain et al., 2021)","plainCitation":"(Jain et al., 2021)","noteIndex":0},"citationItems":[{"id":66,"uris":["http://zotero.org/users/local/1TbrPbVZ/items/W443NHGC"],"itemData":{"id":66,"type":"article-journal","abstract":"The global growth of renewable energy has been given importance targeting global energy needs while replacing fossil fuels. Large areas of land have been a major hurdle to this global target. Keeping in view the concern of the growing population and threats to food security, APV, which is a synergistic combination of photovoltaics and crop cultivation is being advocated. APV can lead to decentralized off-grid electrification of rural agricultural areas along with providing economic benefit to farming activities. However, the incorporation of APV in conjunction with its practicability as well as the impact on crop production needs to be thoroughly investigated. This paper is designed to focus on an elaborate overview of APV, with a comprehensive detailing of the design aspects and performance indicators of APV. APV can be a beneficial alternative to achieve more sustainable energy-food as well as at the same time a step towards conserving land resources.","container-title":"Bioresource Technology Reports","DOI":"10.1016/j.biteb.2021.100766","ISSN":"2589-014X","journalAbbreviation":"Bioresource Technology Reports","language":"en","page":"100766","source":"ScienceDirect","title":"Agrovoltaics: Step towards sustainable energy-food combination","title-short":"Agrovoltaics","volume":"15","author":[{"family":"Jain","given":"Pulkit"},{"family":"Raina","given":"Gautam"},{"family":"Sinha","given":"Sunanda"},{"family":"Malik","given":"Prashant"},{"family":"Mathur","given":"Siddharth"}],"issued":{"date-parts":[["2021",9,1]]}}}],"schema":"https://github.com/citation-style-language/schema/raw/master/csl-citation.json"} </w:instrText>
      </w:r>
      <w:r w:rsidR="00B321CF">
        <w:rPr>
          <w:rFonts w:ascii="Times New Roman" w:hAnsi="Times New Roman" w:cs="Times New Roman"/>
          <w:sz w:val="28"/>
          <w:szCs w:val="28"/>
        </w:rPr>
        <w:fldChar w:fldCharType="separate"/>
      </w:r>
      <w:r w:rsidR="00B321CF" w:rsidRPr="00B321CF">
        <w:rPr>
          <w:rFonts w:ascii="Times New Roman" w:hAnsi="Times New Roman" w:cs="Times New Roman"/>
          <w:sz w:val="28"/>
        </w:rPr>
        <w:t>(Jain et al., 2021)</w:t>
      </w:r>
      <w:r w:rsidR="00B321CF">
        <w:rPr>
          <w:rFonts w:ascii="Times New Roman" w:hAnsi="Times New Roman" w:cs="Times New Roman"/>
          <w:sz w:val="28"/>
          <w:szCs w:val="28"/>
        </w:rPr>
        <w:fldChar w:fldCharType="end"/>
      </w:r>
      <w:r w:rsidR="0000116F">
        <w:rPr>
          <w:rFonts w:ascii="Times New Roman" w:hAnsi="Times New Roman" w:cs="Times New Roman"/>
          <w:sz w:val="28"/>
          <w:szCs w:val="28"/>
        </w:rPr>
        <w:t>.</w:t>
      </w:r>
      <w:r w:rsidR="00334739" w:rsidRPr="00334739">
        <w:t xml:space="preserve"> </w:t>
      </w:r>
      <w:r w:rsidR="00334739" w:rsidRPr="00334739">
        <w:rPr>
          <w:rFonts w:ascii="Times New Roman" w:hAnsi="Times New Roman" w:cs="Times New Roman"/>
          <w:sz w:val="28"/>
          <w:szCs w:val="28"/>
        </w:rPr>
        <w:t>Enhancing water use efficiency in plant irrigation by reducing soil evaporation and crop canopy transpiration</w:t>
      </w:r>
      <w:r w:rsidR="00A16A4A">
        <w:rPr>
          <w:rFonts w:ascii="Times New Roman" w:hAnsi="Times New Roman" w:cs="Times New Roman"/>
          <w:sz w:val="28"/>
          <w:szCs w:val="28"/>
        </w:rPr>
        <w:fldChar w:fldCharType="begin"/>
      </w:r>
      <w:r w:rsidR="00A16A4A">
        <w:rPr>
          <w:rFonts w:ascii="Times New Roman" w:hAnsi="Times New Roman" w:cs="Times New Roman"/>
          <w:sz w:val="28"/>
          <w:szCs w:val="28"/>
        </w:rPr>
        <w:instrText xml:space="preserve"> ADDIN ZOTERO_ITEM CSL_CITATION {"citationID":"aB0egFZi","properties":{"formattedCitation":"(Barron-Gafford et al., 2019)","plainCitation":"(Barron-Gafford et al., 2019)","noteIndex":0},"citationItems":[{"id":72,"uris":["http://zotero.org/users/local/1TbrPbVZ/items/MA2VK6KW"],"itemData":{"id":72,"type":"article-journal","abstract":"The vulnerabilities of our food, energy and water systems to projected climatic change make building resilience in renewable energy and food production a fundamental challenge. We investigate a novel approach to solve this problem by creating a hybrid of colocated agriculture and solar photovoltaic (PV) infrastructure. We take an integrative approach—monitoring microclimatic conditions, PV panel temperature, soil moisture and irrigation water use, plant ecophysiological function and plant biomass production within this ‘agrivoltaics’ ecosystem and in traditional PV installations and agricultural settings to quantify trade-offs. We find that shading by the PV panels provides multiple additive and synergistic benefits, including reduced plant drought stress, greater food production and reduced PV panel heat stress. The results presented here provide a foundation and motivation for future explorations towards the resilience of food and energy systems under the future projected increased environmental stress involving heat and drought.","container-title":"Nature Sustainability","DOI":"10.1038/s41893-019-0364-5","ISSN":"2398-9629","issue":"9","journalAbbreviation":"Nat Sustain","language":"en","license":"2019 The Author(s), under exclusive licence to Springer Nature Limited","note":"number: 9\npublisher: Nature Publishing Group","page":"848-855","source":"www.nature.com","title":"Agrivoltaics provide mutual benefits across the food–energy–water nexus in drylands","volume":"2","author":[{"family":"Barron-Gafford","given":"Greg A."},{"family":"Pavao-Zuckerman","given":"Mitchell A."},{"family":"Minor","given":"Rebecca L."},{"family":"Sutter","given":"Leland F."},{"family":"Barnett-Moreno","given":"Isaiah"},{"family":"Blackett","given":"Daniel T."},{"family":"Thompson","given":"Moses"},{"family":"Dimond","given":"Kirk"},{"family":"Gerlak","given":"Andrea K."},{"family":"Nabhan","given":"Gary P."},{"family":"Macknick","given":"Jordan E."}],"issued":{"date-parts":[["2019",9]]}}}],"schema":"https://github.com/citation-style-language/schema/raw/master/csl-citation.json"} </w:instrText>
      </w:r>
      <w:r w:rsidR="00A16A4A">
        <w:rPr>
          <w:rFonts w:ascii="Times New Roman" w:hAnsi="Times New Roman" w:cs="Times New Roman"/>
          <w:sz w:val="28"/>
          <w:szCs w:val="28"/>
        </w:rPr>
        <w:fldChar w:fldCharType="separate"/>
      </w:r>
      <w:r w:rsidR="00A16A4A" w:rsidRPr="00A16A4A">
        <w:rPr>
          <w:rFonts w:ascii="Times New Roman" w:hAnsi="Times New Roman" w:cs="Times New Roman"/>
          <w:sz w:val="28"/>
        </w:rPr>
        <w:t>(Barron-Gafford et al., 2019)</w:t>
      </w:r>
      <w:r w:rsidR="00A16A4A">
        <w:rPr>
          <w:rFonts w:ascii="Times New Roman" w:hAnsi="Times New Roman" w:cs="Times New Roman"/>
          <w:sz w:val="28"/>
          <w:szCs w:val="28"/>
        </w:rPr>
        <w:fldChar w:fldCharType="end"/>
      </w:r>
      <w:r w:rsidR="0000116F">
        <w:rPr>
          <w:rFonts w:ascii="Times New Roman" w:hAnsi="Times New Roman" w:cs="Times New Roman"/>
          <w:sz w:val="28"/>
          <w:szCs w:val="28"/>
        </w:rPr>
        <w:t>.</w:t>
      </w:r>
    </w:p>
    <w:p w14:paraId="570E870E" w14:textId="390452DD" w:rsidR="000E2E7B" w:rsidRDefault="00367AD0" w:rsidP="000D46EA">
      <w:pPr>
        <w:pStyle w:val="ListParagraph"/>
        <w:numPr>
          <w:ilvl w:val="0"/>
          <w:numId w:val="6"/>
        </w:numPr>
        <w:spacing w:line="360" w:lineRule="auto"/>
        <w:ind w:right="-90"/>
        <w:rPr>
          <w:rFonts w:ascii="Times New Roman" w:hAnsi="Times New Roman" w:cs="Times New Roman"/>
          <w:sz w:val="28"/>
          <w:szCs w:val="28"/>
        </w:rPr>
      </w:pPr>
      <w:r>
        <w:rPr>
          <w:rFonts w:ascii="Times New Roman" w:hAnsi="Times New Roman" w:cs="Times New Roman"/>
          <w:sz w:val="28"/>
          <w:szCs w:val="28"/>
        </w:rPr>
        <w:t xml:space="preserve">The </w:t>
      </w:r>
      <w:r w:rsidR="00715AE0" w:rsidRPr="00715AE0">
        <w:rPr>
          <w:rFonts w:ascii="Times New Roman" w:hAnsi="Times New Roman" w:cs="Times New Roman"/>
          <w:sz w:val="28"/>
          <w:szCs w:val="28"/>
        </w:rPr>
        <w:t>Crop quality in agriculture</w:t>
      </w:r>
    </w:p>
    <w:p w14:paraId="7083174B" w14:textId="1B2E07EA" w:rsidR="00AE7747" w:rsidRDefault="00E235DB" w:rsidP="00AE7747">
      <w:pPr>
        <w:spacing w:line="360" w:lineRule="auto"/>
        <w:ind w:right="-90"/>
        <w:rPr>
          <w:rFonts w:ascii="Times New Roman" w:hAnsi="Times New Roman" w:cs="Times New Roman"/>
          <w:sz w:val="28"/>
          <w:szCs w:val="28"/>
        </w:rPr>
      </w:pPr>
      <w:r>
        <w:rPr>
          <w:rFonts w:ascii="Times New Roman" w:hAnsi="Times New Roman" w:cs="Times New Roman"/>
          <w:sz w:val="28"/>
          <w:szCs w:val="28"/>
        </w:rPr>
        <w:t xml:space="preserve">The </w:t>
      </w:r>
      <w:r w:rsidR="00442892">
        <w:rPr>
          <w:rFonts w:ascii="Times New Roman" w:hAnsi="Times New Roman" w:cs="Times New Roman"/>
          <w:sz w:val="28"/>
          <w:szCs w:val="28"/>
        </w:rPr>
        <w:t>solar panels</w:t>
      </w:r>
      <w:r w:rsidR="008E7898" w:rsidRPr="008E7898">
        <w:rPr>
          <w:rFonts w:ascii="Times New Roman" w:hAnsi="Times New Roman" w:cs="Times New Roman"/>
          <w:sz w:val="28"/>
          <w:szCs w:val="28"/>
        </w:rPr>
        <w:t xml:space="preserve"> utilized in </w:t>
      </w:r>
      <w:proofErr w:type="spellStart"/>
      <w:r w:rsidR="008E7898" w:rsidRPr="008E7898">
        <w:rPr>
          <w:rFonts w:ascii="Times New Roman" w:hAnsi="Times New Roman" w:cs="Times New Roman"/>
          <w:sz w:val="28"/>
          <w:szCs w:val="28"/>
        </w:rPr>
        <w:t>agrivoltaic</w:t>
      </w:r>
      <w:r w:rsidR="000F20D8">
        <w:rPr>
          <w:rFonts w:ascii="Times New Roman" w:hAnsi="Times New Roman" w:cs="Times New Roman"/>
          <w:sz w:val="28"/>
          <w:szCs w:val="28"/>
        </w:rPr>
        <w:t>s</w:t>
      </w:r>
      <w:proofErr w:type="spellEnd"/>
      <w:r w:rsidR="000F20D8">
        <w:rPr>
          <w:rFonts w:ascii="Times New Roman" w:hAnsi="Times New Roman" w:cs="Times New Roman"/>
          <w:sz w:val="28"/>
          <w:szCs w:val="28"/>
        </w:rPr>
        <w:t xml:space="preserve"> </w:t>
      </w:r>
      <w:r w:rsidR="008E7898" w:rsidRPr="008E7898">
        <w:rPr>
          <w:rFonts w:ascii="Times New Roman" w:hAnsi="Times New Roman" w:cs="Times New Roman"/>
          <w:sz w:val="28"/>
          <w:szCs w:val="28"/>
        </w:rPr>
        <w:t xml:space="preserve">systems provide crop protection against hail, heavy rain, and sunburn, leading to enhanced crop quality. </w:t>
      </w:r>
      <w:r w:rsidR="00313812">
        <w:rPr>
          <w:rFonts w:ascii="Times New Roman" w:hAnsi="Times New Roman" w:cs="Times New Roman"/>
          <w:sz w:val="28"/>
          <w:szCs w:val="28"/>
        </w:rPr>
        <w:t>C</w:t>
      </w:r>
      <w:r w:rsidR="00E070FC">
        <w:rPr>
          <w:rFonts w:ascii="Times New Roman" w:hAnsi="Times New Roman" w:cs="Times New Roman"/>
          <w:sz w:val="28"/>
          <w:szCs w:val="28"/>
        </w:rPr>
        <w:t>onsistent</w:t>
      </w:r>
      <w:r w:rsidR="00313812">
        <w:rPr>
          <w:rFonts w:ascii="Times New Roman" w:hAnsi="Times New Roman" w:cs="Times New Roman"/>
          <w:sz w:val="28"/>
          <w:szCs w:val="28"/>
        </w:rPr>
        <w:t>ly</w:t>
      </w:r>
      <w:r w:rsidR="008E7898" w:rsidRPr="008E7898">
        <w:rPr>
          <w:rFonts w:ascii="Times New Roman" w:hAnsi="Times New Roman" w:cs="Times New Roman"/>
          <w:sz w:val="28"/>
          <w:szCs w:val="28"/>
        </w:rPr>
        <w:t>, research has demonstrated positive effects on multiple quality attributes. However, assessing crop quality entails considering the economic market value of the crop, as it cannot be adequately captured by a single, comprehensive indicator</w:t>
      </w:r>
      <w:r w:rsidR="008259B4">
        <w:rPr>
          <w:rFonts w:ascii="Times New Roman" w:hAnsi="Times New Roman" w:cs="Times New Roman"/>
          <w:sz w:val="28"/>
          <w:szCs w:val="28"/>
        </w:rPr>
        <w:fldChar w:fldCharType="begin"/>
      </w:r>
      <w:r w:rsidR="008259B4">
        <w:rPr>
          <w:rFonts w:ascii="Times New Roman" w:hAnsi="Times New Roman" w:cs="Times New Roman"/>
          <w:sz w:val="28"/>
          <w:szCs w:val="28"/>
        </w:rPr>
        <w:instrText xml:space="preserve"> ADDIN ZOTERO_ITEM CSL_CITATION {"citationID":"dSzaQl1y","properties":{"formattedCitation":"(Jain et al., 2021)","plainCitation":"(Jain et al., 2021)","noteIndex":0},"citationItems":[{"id":66,"uris":["http://zotero.org/users/local/1TbrPbVZ/items/W443NHGC"],"itemData":{"id":66,"type":"article-journal","abstract":"The global growth of renewable energy has been given importance targeting global energy needs while replacing fossil fuels. Large areas of land have been a major hurdle to this global target. Keeping in view the concern of the growing population and threats to food security, APV, which is a synergistic combination of photovoltaics and crop cultivation is being advocated. APV can lead to decentralized off-grid electrification of rural agricultural areas along with providing economic benefit to farming activities. However, the incorporation of APV in conjunction with its practicability as well as the impact on crop production needs to be thoroughly investigated. This paper is designed to focus on an elaborate overview of APV, with a comprehensive detailing of the design aspects and performance indicators of APV. APV can be a beneficial alternative to achieve more sustainable energy-food as well as at the same time a step towards conserving land resources.","container-title":"Bioresource Technology Reports","DOI":"10.1016/j.biteb.2021.100766","ISSN":"2589-014X","journalAbbreviation":"Bioresource Technology Reports","language":"en","page":"100766","source":"ScienceDirect","title":"Agrovoltaics: Step towards sustainable energy-food combination","title-short":"Agrovoltaics","volume":"15","author":[{"family":"Jain","given":"Pulkit"},{"family":"Raina","given":"Gautam"},{"family":"Sinha","given":"Sunanda"},{"family":"Malik","given":"Prashant"},{"family":"Mathur","given":"Siddharth"}],"issued":{"date-parts":[["2021",9,1]]}}}],"schema":"https://github.com/citation-style-language/schema/raw/master/csl-citation.json"} </w:instrText>
      </w:r>
      <w:r w:rsidR="008259B4">
        <w:rPr>
          <w:rFonts w:ascii="Times New Roman" w:hAnsi="Times New Roman" w:cs="Times New Roman"/>
          <w:sz w:val="28"/>
          <w:szCs w:val="28"/>
        </w:rPr>
        <w:fldChar w:fldCharType="separate"/>
      </w:r>
      <w:r w:rsidR="008259B4" w:rsidRPr="008259B4">
        <w:rPr>
          <w:rFonts w:ascii="Times New Roman" w:hAnsi="Times New Roman" w:cs="Times New Roman"/>
          <w:sz w:val="28"/>
        </w:rPr>
        <w:t>(Jain et al., 2021)</w:t>
      </w:r>
      <w:r w:rsidR="008259B4">
        <w:rPr>
          <w:rFonts w:ascii="Times New Roman" w:hAnsi="Times New Roman" w:cs="Times New Roman"/>
          <w:sz w:val="28"/>
          <w:szCs w:val="28"/>
        </w:rPr>
        <w:fldChar w:fldCharType="end"/>
      </w:r>
      <w:r w:rsidR="00B90175">
        <w:rPr>
          <w:rFonts w:ascii="Times New Roman" w:hAnsi="Times New Roman" w:cs="Times New Roman"/>
          <w:sz w:val="28"/>
          <w:szCs w:val="28"/>
        </w:rPr>
        <w:t>.</w:t>
      </w:r>
    </w:p>
    <w:p w14:paraId="2E343F23" w14:textId="212407AF" w:rsidR="00FB0A5E" w:rsidRDefault="00624D8F" w:rsidP="00FB0A5E">
      <w:pPr>
        <w:pStyle w:val="ListParagraph"/>
        <w:numPr>
          <w:ilvl w:val="0"/>
          <w:numId w:val="6"/>
        </w:numPr>
        <w:spacing w:line="360" w:lineRule="auto"/>
        <w:ind w:right="-90"/>
        <w:rPr>
          <w:rFonts w:ascii="Times New Roman" w:hAnsi="Times New Roman" w:cs="Times New Roman"/>
          <w:sz w:val="28"/>
          <w:szCs w:val="28"/>
        </w:rPr>
      </w:pPr>
      <w:r>
        <w:rPr>
          <w:rFonts w:ascii="Times New Roman" w:hAnsi="Times New Roman" w:cs="Times New Roman"/>
          <w:sz w:val="28"/>
          <w:szCs w:val="28"/>
        </w:rPr>
        <w:t>Food</w:t>
      </w:r>
    </w:p>
    <w:p w14:paraId="119BED17" w14:textId="31BF3AD4" w:rsidR="00AB1719" w:rsidRPr="00AB1719" w:rsidRDefault="00AB1719" w:rsidP="00AB1719">
      <w:pPr>
        <w:spacing w:line="360" w:lineRule="auto"/>
        <w:ind w:right="-90"/>
        <w:rPr>
          <w:rFonts w:ascii="Times New Roman" w:hAnsi="Times New Roman" w:cs="Times New Roman"/>
          <w:sz w:val="28"/>
          <w:szCs w:val="28"/>
        </w:rPr>
      </w:pPr>
      <w:r>
        <w:rPr>
          <w:rFonts w:ascii="Times New Roman" w:hAnsi="Times New Roman" w:cs="Times New Roman"/>
          <w:sz w:val="28"/>
          <w:szCs w:val="28"/>
        </w:rPr>
        <w:t xml:space="preserve">In terms of </w:t>
      </w:r>
      <w:r w:rsidRPr="00AB1719">
        <w:rPr>
          <w:rFonts w:ascii="Times New Roman" w:hAnsi="Times New Roman" w:cs="Times New Roman"/>
          <w:sz w:val="28"/>
          <w:szCs w:val="28"/>
        </w:rPr>
        <w:t xml:space="preserve">food production, </w:t>
      </w:r>
      <w:proofErr w:type="spellStart"/>
      <w:r w:rsidRPr="00AB1719">
        <w:rPr>
          <w:rFonts w:ascii="Times New Roman" w:hAnsi="Times New Roman" w:cs="Times New Roman"/>
          <w:sz w:val="28"/>
          <w:szCs w:val="28"/>
        </w:rPr>
        <w:t>agrivoltaic</w:t>
      </w:r>
      <w:r w:rsidR="006C68EB">
        <w:rPr>
          <w:rFonts w:ascii="Times New Roman" w:hAnsi="Times New Roman" w:cs="Times New Roman"/>
          <w:sz w:val="28"/>
          <w:szCs w:val="28"/>
        </w:rPr>
        <w:t>s</w:t>
      </w:r>
      <w:proofErr w:type="spellEnd"/>
      <w:r w:rsidR="006C68EB">
        <w:rPr>
          <w:rFonts w:ascii="Times New Roman" w:hAnsi="Times New Roman" w:cs="Times New Roman"/>
          <w:sz w:val="28"/>
          <w:szCs w:val="28"/>
        </w:rPr>
        <w:t xml:space="preserve"> </w:t>
      </w:r>
      <w:r w:rsidRPr="00AB1719">
        <w:rPr>
          <w:rFonts w:ascii="Times New Roman" w:hAnsi="Times New Roman" w:cs="Times New Roman"/>
          <w:sz w:val="28"/>
          <w:szCs w:val="28"/>
        </w:rPr>
        <w:t>systems</w:t>
      </w:r>
      <w:r w:rsidR="006C68EB">
        <w:rPr>
          <w:rFonts w:ascii="Times New Roman" w:hAnsi="Times New Roman" w:cs="Times New Roman"/>
          <w:sz w:val="28"/>
          <w:szCs w:val="28"/>
        </w:rPr>
        <w:t xml:space="preserve"> help to </w:t>
      </w:r>
      <w:r w:rsidRPr="00AB1719">
        <w:rPr>
          <w:rFonts w:ascii="Times New Roman" w:hAnsi="Times New Roman" w:cs="Times New Roman"/>
          <w:sz w:val="28"/>
          <w:szCs w:val="28"/>
        </w:rPr>
        <w:t xml:space="preserve">photosynthesis depression caused by heat and light stress, enabling higher carbon uptake for plant growth and reproduction. This </w:t>
      </w:r>
      <w:r w:rsidR="00DE34CA">
        <w:rPr>
          <w:rFonts w:ascii="Times New Roman" w:hAnsi="Times New Roman" w:cs="Times New Roman"/>
          <w:sz w:val="28"/>
          <w:szCs w:val="28"/>
        </w:rPr>
        <w:t xml:space="preserve">advantage </w:t>
      </w:r>
      <w:r w:rsidRPr="00AB1719">
        <w:rPr>
          <w:rFonts w:ascii="Times New Roman" w:hAnsi="Times New Roman" w:cs="Times New Roman"/>
          <w:sz w:val="28"/>
          <w:szCs w:val="28"/>
        </w:rPr>
        <w:t>promotes improved crop productivity and reproductive success</w:t>
      </w:r>
      <w:r w:rsidR="0079034B">
        <w:rPr>
          <w:rFonts w:ascii="Times New Roman" w:hAnsi="Times New Roman" w:cs="Times New Roman"/>
          <w:sz w:val="28"/>
          <w:szCs w:val="28"/>
        </w:rPr>
        <w:fldChar w:fldCharType="begin"/>
      </w:r>
      <w:r w:rsidR="0079034B">
        <w:rPr>
          <w:rFonts w:ascii="Times New Roman" w:hAnsi="Times New Roman" w:cs="Times New Roman"/>
          <w:sz w:val="28"/>
          <w:szCs w:val="28"/>
        </w:rPr>
        <w:instrText xml:space="preserve"> ADDIN ZOTERO_ITEM CSL_CITATION {"citationID":"Vuo8doA3","properties":{"formattedCitation":"(Barron-Gafford et al., 2019)","plainCitation":"(Barron-Gafford et al., 2019)","noteIndex":0},"citationItems":[{"id":72,"uris":["http://zotero.org/users/local/1TbrPbVZ/items/MA2VK6KW"],"itemData":{"id":72,"type":"article-journal","abstract":"The vulnerabilities of our food, energy and water systems to projected climatic change make building resilience in renewable energy and food production a fundamental challenge. We investigate a novel approach to solve this problem by creating a hybrid of colocated agriculture and solar photovoltaic (PV) infrastructure. We take an integrative approach—monitoring microclimatic conditions, PV panel temperature, soil moisture and irrigation water use, plant ecophysiological function and plant biomass production within this ‘agrivoltaics’ ecosystem and in traditional PV installations and agricultural settings to quantify trade-offs. We find that shading by the PV panels provides multiple additive and synergistic benefits, including reduced plant drought stress, greater food production and reduced PV panel heat stress. The results presented here provide a foundation and motivation for future explorations towards the resilience of food and energy systems under the future projected increased environmental stress involving heat and drought.","container-title":"Nature Sustainability","DOI":"10.1038/s41893-019-0364-5","ISSN":"2398-9629","issue":"9","journalAbbreviation":"Nat Sustain","language":"en","license":"2019 The Author(s), under exclusive licence to Springer Nature Limited","note":"number: 9\npublisher: Nature Publishing Group","page":"848-855","source":"www.nature.com","title":"Agrivoltaics provide mutual benefits across the food–energy–water nexus in drylands","volume":"2","author":[{"family":"Barron-Gafford","given":"Greg A."},{"family":"Pavao-Zuckerman","given":"Mitchell A."},{"family":"Minor","given":"Rebecca L."},{"family":"Sutter","given":"Leland F."},{"family":"Barnett-Moreno","given":"Isaiah"},{"family":"Blackett","given":"Daniel T."},{"family":"Thompson","given":"Moses"},{"family":"Dimond","given":"Kirk"},{"family":"Gerlak","given":"Andrea K."},{"family":"Nabhan","given":"Gary P."},{"family":"Macknick","given":"Jordan E."}],"issued":{"date-parts":[["2019",9]]}}}],"schema":"https://github.com/citation-style-language/schema/raw/master/csl-citation.json"} </w:instrText>
      </w:r>
      <w:r w:rsidR="0079034B">
        <w:rPr>
          <w:rFonts w:ascii="Times New Roman" w:hAnsi="Times New Roman" w:cs="Times New Roman"/>
          <w:sz w:val="28"/>
          <w:szCs w:val="28"/>
        </w:rPr>
        <w:fldChar w:fldCharType="separate"/>
      </w:r>
      <w:r w:rsidR="0079034B" w:rsidRPr="0079034B">
        <w:rPr>
          <w:rFonts w:ascii="Times New Roman" w:hAnsi="Times New Roman" w:cs="Times New Roman"/>
          <w:sz w:val="28"/>
        </w:rPr>
        <w:t>(Barron-Gafford et al., 2019)</w:t>
      </w:r>
      <w:r w:rsidR="0079034B">
        <w:rPr>
          <w:rFonts w:ascii="Times New Roman" w:hAnsi="Times New Roman" w:cs="Times New Roman"/>
          <w:sz w:val="28"/>
          <w:szCs w:val="28"/>
        </w:rPr>
        <w:fldChar w:fldCharType="end"/>
      </w:r>
      <w:r w:rsidR="00B90175">
        <w:rPr>
          <w:rFonts w:ascii="Times New Roman" w:hAnsi="Times New Roman" w:cs="Times New Roman"/>
          <w:sz w:val="28"/>
          <w:szCs w:val="28"/>
        </w:rPr>
        <w:t>.</w:t>
      </w:r>
    </w:p>
    <w:p w14:paraId="25E3589C" w14:textId="4C779B8E" w:rsidR="00AB1719" w:rsidRPr="002F6D2F" w:rsidRDefault="002F6D2F" w:rsidP="002F6D2F">
      <w:pPr>
        <w:pStyle w:val="ListParagraph"/>
        <w:numPr>
          <w:ilvl w:val="0"/>
          <w:numId w:val="6"/>
        </w:numPr>
        <w:spacing w:line="360" w:lineRule="auto"/>
        <w:ind w:right="-90"/>
        <w:rPr>
          <w:rFonts w:ascii="Times New Roman" w:hAnsi="Times New Roman" w:cs="Times New Roman"/>
          <w:sz w:val="28"/>
          <w:szCs w:val="28"/>
        </w:rPr>
      </w:pPr>
      <w:r>
        <w:rPr>
          <w:rFonts w:ascii="Times New Roman" w:hAnsi="Times New Roman" w:cs="Times New Roman"/>
          <w:sz w:val="28"/>
          <w:szCs w:val="28"/>
        </w:rPr>
        <w:t>Energy</w:t>
      </w:r>
    </w:p>
    <w:p w14:paraId="06187FA5" w14:textId="4C6F38A7" w:rsidR="00AB1719" w:rsidRDefault="00103CAE" w:rsidP="00AB1719">
      <w:pPr>
        <w:spacing w:line="360" w:lineRule="auto"/>
        <w:ind w:right="-90"/>
        <w:rPr>
          <w:rFonts w:ascii="Times New Roman" w:hAnsi="Times New Roman" w:cs="Times New Roman"/>
          <w:sz w:val="28"/>
          <w:szCs w:val="28"/>
        </w:rPr>
      </w:pPr>
      <w:r>
        <w:rPr>
          <w:rFonts w:ascii="Times New Roman" w:hAnsi="Times New Roman" w:cs="Times New Roman"/>
          <w:sz w:val="28"/>
          <w:szCs w:val="28"/>
        </w:rPr>
        <w:t xml:space="preserve">Considering </w:t>
      </w:r>
      <w:r w:rsidR="00AB1719" w:rsidRPr="00AB1719">
        <w:rPr>
          <w:rFonts w:ascii="Times New Roman" w:hAnsi="Times New Roman" w:cs="Times New Roman"/>
          <w:sz w:val="28"/>
          <w:szCs w:val="28"/>
        </w:rPr>
        <w:t xml:space="preserve">energy, the presence of </w:t>
      </w:r>
      <w:r w:rsidR="00D91941" w:rsidRPr="00AB1719">
        <w:rPr>
          <w:rFonts w:ascii="Times New Roman" w:hAnsi="Times New Roman" w:cs="Times New Roman"/>
          <w:sz w:val="28"/>
          <w:szCs w:val="28"/>
        </w:rPr>
        <w:t>understory</w:t>
      </w:r>
      <w:r w:rsidR="00AB1719" w:rsidRPr="00AB1719">
        <w:rPr>
          <w:rFonts w:ascii="Times New Roman" w:hAnsi="Times New Roman" w:cs="Times New Roman"/>
          <w:sz w:val="28"/>
          <w:szCs w:val="28"/>
        </w:rPr>
        <w:t xml:space="preserve"> crops in agrivoltaic systems contributes to </w:t>
      </w:r>
      <w:r w:rsidR="00D91941" w:rsidRPr="00AB1719">
        <w:rPr>
          <w:rFonts w:ascii="Times New Roman" w:hAnsi="Times New Roman" w:cs="Times New Roman"/>
          <w:sz w:val="28"/>
          <w:szCs w:val="28"/>
        </w:rPr>
        <w:t>transpiration</w:t>
      </w:r>
      <w:r w:rsidR="00AB1719" w:rsidRPr="00AB1719">
        <w:rPr>
          <w:rFonts w:ascii="Times New Roman" w:hAnsi="Times New Roman" w:cs="Times New Roman"/>
          <w:sz w:val="28"/>
          <w:szCs w:val="28"/>
        </w:rPr>
        <w:t xml:space="preserve"> cooling, </w:t>
      </w:r>
      <w:r w:rsidR="00EE50E6">
        <w:rPr>
          <w:rFonts w:ascii="Times New Roman" w:hAnsi="Times New Roman" w:cs="Times New Roman"/>
          <w:sz w:val="28"/>
          <w:szCs w:val="28"/>
        </w:rPr>
        <w:t>lowering</w:t>
      </w:r>
      <w:r w:rsidR="00AB1719" w:rsidRPr="00AB1719">
        <w:rPr>
          <w:rFonts w:ascii="Times New Roman" w:hAnsi="Times New Roman" w:cs="Times New Roman"/>
          <w:sz w:val="28"/>
          <w:szCs w:val="28"/>
        </w:rPr>
        <w:t xml:space="preserve"> temperatures </w:t>
      </w:r>
      <w:r w:rsidR="00EE50E6">
        <w:rPr>
          <w:rFonts w:ascii="Times New Roman" w:hAnsi="Times New Roman" w:cs="Times New Roman"/>
          <w:sz w:val="28"/>
          <w:szCs w:val="28"/>
        </w:rPr>
        <w:t>be</w:t>
      </w:r>
      <w:r w:rsidR="00AB1719" w:rsidRPr="00AB1719">
        <w:rPr>
          <w:rFonts w:ascii="Times New Roman" w:hAnsi="Times New Roman" w:cs="Times New Roman"/>
          <w:sz w:val="28"/>
          <w:szCs w:val="28"/>
        </w:rPr>
        <w:t>neath the PV panels. This cooling effect has the potential to enhance the efficiency of the solar panels, resulting in improved energy generation</w:t>
      </w:r>
      <w:r w:rsidR="00AD4E0B">
        <w:rPr>
          <w:rFonts w:ascii="Times New Roman" w:hAnsi="Times New Roman" w:cs="Times New Roman"/>
          <w:sz w:val="28"/>
          <w:szCs w:val="28"/>
        </w:rPr>
        <w:fldChar w:fldCharType="begin"/>
      </w:r>
      <w:r w:rsidR="00AD4E0B">
        <w:rPr>
          <w:rFonts w:ascii="Times New Roman" w:hAnsi="Times New Roman" w:cs="Times New Roman"/>
          <w:sz w:val="28"/>
          <w:szCs w:val="28"/>
        </w:rPr>
        <w:instrText xml:space="preserve"> ADDIN ZOTERO_ITEM CSL_CITATION {"citationID":"NYOkRy1n","properties":{"formattedCitation":"(Barron-Gafford et al., 2019)","plainCitation":"(Barron-Gafford et al., 2019)","noteIndex":0},"citationItems":[{"id":72,"uris":["http://zotero.org/users/local/1TbrPbVZ/items/MA2VK6KW"],"itemData":{"id":72,"type":"article-journal","abstract":"The vulnerabilities of our food, energy and water systems to projected climatic change make building resilience in renewable energy and food production a fundamental challenge. We investigate a novel approach to solve this problem by creating a hybrid of colocated agriculture and solar photovoltaic (PV) infrastructure. We take an integrative approach—monitoring microclimatic conditions, PV panel temperature, soil moisture and irrigation water use, plant ecophysiological function and plant biomass production within this ‘agrivoltaics’ ecosystem and in traditional PV installations and agricultural settings to quantify trade-offs. We find that shading by the PV panels provides multiple additive and synergistic benefits, including reduced plant drought stress, greater food production and reduced PV panel heat stress. The results presented here provide a foundation and motivation for future explorations towards the resilience of food and energy systems under the future projected increased environmental stress involving heat and drought.","container-title":"Nature Sustainability","DOI":"10.1038/s41893-019-0364-5","ISSN":"2398-9629","issue":"9","journalAbbreviation":"Nat Sustain","language":"en","license":"2019 The Author(s), under exclusive licence to Springer Nature Limited","note":"number: 9\npublisher: Nature Publishing Group","page":"848-855","source":"www.nature.com","title":"Agrivoltaics provide mutual benefits across the food–energy–water nexus in drylands","volume":"2","author":[{"family":"Barron-Gafford","given":"Greg A."},{"family":"Pavao-Zuckerman","given":"Mitchell A."},{"family":"Minor","given":"Rebecca L."},{"family":"Sutter","given":"Leland F."},{"family":"Barnett-Moreno","given":"Isaiah"},{"family":"Blackett","given":"Daniel T."},{"family":"Thompson","given":"Moses"},{"family":"Dimond","given":"Kirk"},{"family":"Gerlak","given":"Andrea K."},{"family":"Nabhan","given":"Gary P."},{"family":"Macknick","given":"Jordan E."}],"issued":{"date-parts":[["2019",9]]}}}],"schema":"https://github.com/citation-style-language/schema/raw/master/csl-citation.json"} </w:instrText>
      </w:r>
      <w:r w:rsidR="00AD4E0B">
        <w:rPr>
          <w:rFonts w:ascii="Times New Roman" w:hAnsi="Times New Roman" w:cs="Times New Roman"/>
          <w:sz w:val="28"/>
          <w:szCs w:val="28"/>
        </w:rPr>
        <w:fldChar w:fldCharType="separate"/>
      </w:r>
      <w:r w:rsidR="00AD4E0B" w:rsidRPr="00AD4E0B">
        <w:rPr>
          <w:rFonts w:ascii="Times New Roman" w:hAnsi="Times New Roman" w:cs="Times New Roman"/>
          <w:sz w:val="28"/>
        </w:rPr>
        <w:t>(Barron-Gafford et al., 2019)</w:t>
      </w:r>
      <w:r w:rsidR="00AD4E0B">
        <w:rPr>
          <w:rFonts w:ascii="Times New Roman" w:hAnsi="Times New Roman" w:cs="Times New Roman"/>
          <w:sz w:val="28"/>
          <w:szCs w:val="28"/>
        </w:rPr>
        <w:fldChar w:fldCharType="end"/>
      </w:r>
      <w:r w:rsidR="00B90175">
        <w:rPr>
          <w:rFonts w:ascii="Times New Roman" w:hAnsi="Times New Roman" w:cs="Times New Roman"/>
          <w:sz w:val="28"/>
          <w:szCs w:val="28"/>
        </w:rPr>
        <w:t>.</w:t>
      </w:r>
    </w:p>
    <w:p w14:paraId="4BD13AA7" w14:textId="05D75AB3" w:rsidR="00454281" w:rsidRDefault="00454281" w:rsidP="00AB1719">
      <w:pPr>
        <w:spacing w:line="360" w:lineRule="auto"/>
        <w:ind w:right="-90"/>
        <w:rPr>
          <w:rFonts w:ascii="Times New Roman" w:hAnsi="Times New Roman" w:cs="Times New Roman"/>
          <w:sz w:val="28"/>
          <w:szCs w:val="28"/>
        </w:rPr>
      </w:pPr>
      <w:r w:rsidRPr="00454281">
        <w:rPr>
          <w:rFonts w:ascii="Times New Roman" w:hAnsi="Times New Roman" w:cs="Times New Roman"/>
          <w:sz w:val="28"/>
          <w:szCs w:val="28"/>
        </w:rPr>
        <w:t xml:space="preserve">However, </w:t>
      </w:r>
      <w:proofErr w:type="spellStart"/>
      <w:r w:rsidRPr="00454281">
        <w:rPr>
          <w:rFonts w:ascii="Times New Roman" w:hAnsi="Times New Roman" w:cs="Times New Roman"/>
          <w:sz w:val="28"/>
          <w:szCs w:val="28"/>
        </w:rPr>
        <w:t>agrivoltaics</w:t>
      </w:r>
      <w:proofErr w:type="spellEnd"/>
      <w:r w:rsidRPr="00454281">
        <w:rPr>
          <w:rFonts w:ascii="Times New Roman" w:hAnsi="Times New Roman" w:cs="Times New Roman"/>
          <w:sz w:val="28"/>
          <w:szCs w:val="28"/>
        </w:rPr>
        <w:t xml:space="preserve"> also </w:t>
      </w:r>
      <w:r w:rsidR="001E2640" w:rsidRPr="00454281">
        <w:rPr>
          <w:rFonts w:ascii="Times New Roman" w:hAnsi="Times New Roman" w:cs="Times New Roman"/>
          <w:sz w:val="28"/>
          <w:szCs w:val="28"/>
        </w:rPr>
        <w:t>presents</w:t>
      </w:r>
      <w:r w:rsidRPr="00454281">
        <w:rPr>
          <w:rFonts w:ascii="Times New Roman" w:hAnsi="Times New Roman" w:cs="Times New Roman"/>
          <w:sz w:val="28"/>
          <w:szCs w:val="28"/>
        </w:rPr>
        <w:t xml:space="preserve"> </w:t>
      </w:r>
      <w:r w:rsidR="001E2640">
        <w:rPr>
          <w:rFonts w:ascii="Times New Roman" w:hAnsi="Times New Roman" w:cs="Times New Roman"/>
          <w:sz w:val="28"/>
          <w:szCs w:val="28"/>
        </w:rPr>
        <w:t xml:space="preserve"> many </w:t>
      </w:r>
      <w:r w:rsidRPr="00454281">
        <w:rPr>
          <w:rFonts w:ascii="Times New Roman" w:hAnsi="Times New Roman" w:cs="Times New Roman"/>
          <w:sz w:val="28"/>
          <w:szCs w:val="28"/>
        </w:rPr>
        <w:t xml:space="preserve">challenges. The </w:t>
      </w:r>
      <w:r w:rsidR="00FF21AA">
        <w:rPr>
          <w:rFonts w:ascii="Times New Roman" w:hAnsi="Times New Roman" w:cs="Times New Roman"/>
          <w:sz w:val="28"/>
          <w:szCs w:val="28"/>
        </w:rPr>
        <w:t xml:space="preserve">start-up </w:t>
      </w:r>
      <w:r w:rsidRPr="00454281">
        <w:rPr>
          <w:rFonts w:ascii="Times New Roman" w:hAnsi="Times New Roman" w:cs="Times New Roman"/>
          <w:sz w:val="28"/>
          <w:szCs w:val="28"/>
        </w:rPr>
        <w:t xml:space="preserve">costs can be higher compared to traditional agriculture or standalone solar installations, </w:t>
      </w:r>
      <w:r w:rsidR="00A316CE">
        <w:rPr>
          <w:rFonts w:ascii="Times New Roman" w:hAnsi="Times New Roman" w:cs="Times New Roman"/>
          <w:sz w:val="28"/>
          <w:szCs w:val="28"/>
        </w:rPr>
        <w:t>needs</w:t>
      </w:r>
      <w:r w:rsidRPr="00454281">
        <w:rPr>
          <w:rFonts w:ascii="Times New Roman" w:hAnsi="Times New Roman" w:cs="Times New Roman"/>
          <w:sz w:val="28"/>
          <w:szCs w:val="28"/>
        </w:rPr>
        <w:t xml:space="preserve"> careful economic assessment. </w:t>
      </w:r>
      <w:r w:rsidR="00CC575F">
        <w:rPr>
          <w:rFonts w:ascii="Times New Roman" w:hAnsi="Times New Roman" w:cs="Times New Roman"/>
          <w:sz w:val="28"/>
          <w:szCs w:val="28"/>
        </w:rPr>
        <w:t>Furthermore</w:t>
      </w:r>
      <w:r w:rsidRPr="00454281">
        <w:rPr>
          <w:rFonts w:ascii="Times New Roman" w:hAnsi="Times New Roman" w:cs="Times New Roman"/>
          <w:sz w:val="28"/>
          <w:szCs w:val="28"/>
        </w:rPr>
        <w:t xml:space="preserve">, the design and maintenance of the system need to consider factors such as crop compatibility, optimal panel </w:t>
      </w:r>
      <w:r w:rsidRPr="00454281">
        <w:rPr>
          <w:rFonts w:ascii="Times New Roman" w:hAnsi="Times New Roman" w:cs="Times New Roman"/>
          <w:sz w:val="28"/>
          <w:szCs w:val="28"/>
        </w:rPr>
        <w:lastRenderedPageBreak/>
        <w:t xml:space="preserve">orientation, and the potential for shading effects. Effective coordination between farmers, energy providers, and policymakers is crucial to </w:t>
      </w:r>
      <w:r w:rsidR="0094510B">
        <w:rPr>
          <w:rFonts w:ascii="Times New Roman" w:hAnsi="Times New Roman" w:cs="Times New Roman"/>
          <w:sz w:val="28"/>
          <w:szCs w:val="28"/>
        </w:rPr>
        <w:t>solve</w:t>
      </w:r>
      <w:r w:rsidRPr="00454281">
        <w:rPr>
          <w:rFonts w:ascii="Times New Roman" w:hAnsi="Times New Roman" w:cs="Times New Roman"/>
          <w:sz w:val="28"/>
          <w:szCs w:val="28"/>
        </w:rPr>
        <w:t xml:space="preserve"> regulatory and technical barriers and ensure successful </w:t>
      </w:r>
      <w:r w:rsidR="002267FF">
        <w:rPr>
          <w:rFonts w:ascii="Times New Roman" w:hAnsi="Times New Roman" w:cs="Times New Roman"/>
          <w:sz w:val="28"/>
          <w:szCs w:val="28"/>
        </w:rPr>
        <w:t>execution</w:t>
      </w:r>
      <w:r w:rsidRPr="00454281">
        <w:rPr>
          <w:rFonts w:ascii="Times New Roman" w:hAnsi="Times New Roman" w:cs="Times New Roman"/>
          <w:sz w:val="28"/>
          <w:szCs w:val="28"/>
        </w:rPr>
        <w:t>.</w:t>
      </w:r>
      <w:r w:rsidR="00C41371">
        <w:rPr>
          <w:rFonts w:ascii="Times New Roman" w:hAnsi="Times New Roman" w:cs="Times New Roman"/>
          <w:sz w:val="28"/>
          <w:szCs w:val="28"/>
        </w:rPr>
        <w:fldChar w:fldCharType="begin"/>
      </w:r>
      <w:r w:rsidR="00C41371">
        <w:rPr>
          <w:rFonts w:ascii="Times New Roman" w:hAnsi="Times New Roman" w:cs="Times New Roman"/>
          <w:sz w:val="28"/>
          <w:szCs w:val="28"/>
        </w:rPr>
        <w:instrText xml:space="preserve"> ADDIN ZOTERO_ITEM CSL_CITATION {"citationID":"2DI5IrUi","properties":{"formattedCitation":"(Weselek et al., 2019)","plainCitation":"(Weselek et al., 2019)","noteIndex":0},"citationItems":[{"id":74,"uris":["http://zotero.org/users/local/1TbrPbVZ/items/W9EB6FQI"],"itemData":{"id":74,"type":"article-journal","abstract":"The expansion of renewable energies aims at meeting the global energy demand while replacing fossil fuels. However, it requires large areas of land. At the same time, food security is threatened by the impacts of climate change and a growing world population. This has led to increasing competition for limited land resources. In this context, the combination of photovoltaics and plant production — often referred to as agrophotovoltaic (APV) or agrivoltaic systems — has been suggested as an opportunity for the synergistic combination of renewable energy and food production. Although this technology has already been applied in various commercial projects, its practicability and impact on crop production have hardly been investigated. In this review, we give a short summary of the current state of the art and prospective opportunities for the application of APV systems. In addition, we discuss microclimatic alterations and the resulting impacts of APV on crop production. Our main findings are that (1) crop cultivation underneath APV can lead to declining crop yields as solar radiation is expected to be reduced by about one third underneath the panels. However, microclimatic heterogeneities and their impact on crop yields are missing reference and thus, remain uncertain. (2) Through combined energy and crop production, APV can increase land productivity by up to 70%. (3) Given the impacts of climate change and conditions in arid climates, potential benefits are likely for crop production through additional shading and observed improvements of water productivity. (4) In addition, APV enhances the economic value of farming and can contribute to decentralized, off-grid electrification in developing and rural areas, thus further improving agricultural productivity. As such, APV can be a valuable technical approach for more sustainable agriculture, helping to meet current and prospective needs of energy and food production and simultaneously sparing land resources.","container-title":"Agronomy for Sustainable Development","DOI":"10.1007/s13593-019-0581-3","ISSN":"1773-0155","issue":"4","journalAbbreviation":"Agron. Sustain. Dev.","language":"en","page":"35","source":"Springer Link","title":"Agrophotovoltaic systems: applications, challenges, and opportunities. A review","title-short":"Agrophotovoltaic systems","volume":"39","author":[{"family":"Weselek","given":"Axel"},{"family":"Ehmann","given":"Andrea"},{"family":"Zikeli","given":"Sabine"},{"family":"Lewandowski","given":"Iris"},{"family":"Schindele","given":"Stephan"},{"family":"Högy","given":"Petra"}],"issued":{"date-parts":[["2019",6,19]]}}}],"schema":"https://github.com/citation-style-language/schema/raw/master/csl-citation.json"} </w:instrText>
      </w:r>
      <w:r w:rsidR="00C41371">
        <w:rPr>
          <w:rFonts w:ascii="Times New Roman" w:hAnsi="Times New Roman" w:cs="Times New Roman"/>
          <w:sz w:val="28"/>
          <w:szCs w:val="28"/>
        </w:rPr>
        <w:fldChar w:fldCharType="separate"/>
      </w:r>
      <w:r w:rsidR="00C41371" w:rsidRPr="00C41371">
        <w:rPr>
          <w:rFonts w:ascii="Times New Roman" w:hAnsi="Times New Roman" w:cs="Times New Roman"/>
          <w:sz w:val="28"/>
        </w:rPr>
        <w:t>(Weselek et al., 2019)</w:t>
      </w:r>
      <w:r w:rsidR="00C41371">
        <w:rPr>
          <w:rFonts w:ascii="Times New Roman" w:hAnsi="Times New Roman" w:cs="Times New Roman"/>
          <w:sz w:val="28"/>
          <w:szCs w:val="28"/>
        </w:rPr>
        <w:fldChar w:fldCharType="end"/>
      </w:r>
      <w:r w:rsidR="00B90175">
        <w:rPr>
          <w:rFonts w:ascii="Times New Roman" w:hAnsi="Times New Roman" w:cs="Times New Roman"/>
          <w:sz w:val="28"/>
          <w:szCs w:val="28"/>
        </w:rPr>
        <w:t>.</w:t>
      </w:r>
    </w:p>
    <w:p w14:paraId="072AAA1E" w14:textId="0ACCFD5F" w:rsidR="003B434B" w:rsidRPr="003B434B" w:rsidRDefault="003B434B" w:rsidP="00AB1719">
      <w:pPr>
        <w:spacing w:line="360" w:lineRule="auto"/>
        <w:ind w:right="-90"/>
        <w:rPr>
          <w:rFonts w:ascii="Times New Roman" w:hAnsi="Times New Roman" w:cs="Times New Roman"/>
          <w:b/>
          <w:bCs/>
          <w:sz w:val="28"/>
          <w:szCs w:val="28"/>
        </w:rPr>
      </w:pPr>
      <w:r w:rsidRPr="003B434B">
        <w:rPr>
          <w:rFonts w:ascii="Times New Roman" w:hAnsi="Times New Roman" w:cs="Times New Roman"/>
          <w:b/>
          <w:bCs/>
          <w:sz w:val="28"/>
          <w:szCs w:val="28"/>
        </w:rPr>
        <w:t>High-value crops: Characteristics</w:t>
      </w:r>
    </w:p>
    <w:p w14:paraId="1999628E" w14:textId="3BA675E8" w:rsidR="001008EB" w:rsidRDefault="00830F53" w:rsidP="00624D8F">
      <w:pPr>
        <w:spacing w:line="360" w:lineRule="auto"/>
        <w:ind w:right="-90"/>
        <w:rPr>
          <w:rFonts w:ascii="Times New Roman" w:hAnsi="Times New Roman" w:cs="Times New Roman"/>
          <w:sz w:val="28"/>
          <w:szCs w:val="28"/>
        </w:rPr>
      </w:pPr>
      <w:r w:rsidRPr="00830F53">
        <w:rPr>
          <w:rFonts w:ascii="Times New Roman" w:hAnsi="Times New Roman" w:cs="Times New Roman"/>
          <w:sz w:val="28"/>
          <w:szCs w:val="28"/>
        </w:rPr>
        <w:t xml:space="preserve">High-value </w:t>
      </w:r>
      <w:r w:rsidR="00572940" w:rsidRPr="00830F53">
        <w:rPr>
          <w:rFonts w:ascii="Times New Roman" w:hAnsi="Times New Roman" w:cs="Times New Roman"/>
          <w:sz w:val="28"/>
          <w:szCs w:val="28"/>
        </w:rPr>
        <w:t xml:space="preserve">crops </w:t>
      </w:r>
      <w:r w:rsidR="00572940">
        <w:rPr>
          <w:rFonts w:ascii="Times New Roman" w:hAnsi="Times New Roman" w:cs="Times New Roman"/>
          <w:sz w:val="28"/>
          <w:szCs w:val="28"/>
        </w:rPr>
        <w:t>are</w:t>
      </w:r>
      <w:r w:rsidRPr="00830F53">
        <w:rPr>
          <w:rFonts w:ascii="Times New Roman" w:hAnsi="Times New Roman" w:cs="Times New Roman"/>
          <w:sz w:val="28"/>
          <w:szCs w:val="28"/>
        </w:rPr>
        <w:t xml:space="preserve"> agricultural products that command a </w:t>
      </w:r>
      <w:r w:rsidR="003427E4">
        <w:rPr>
          <w:rFonts w:ascii="Times New Roman" w:hAnsi="Times New Roman" w:cs="Times New Roman"/>
          <w:sz w:val="28"/>
          <w:szCs w:val="28"/>
        </w:rPr>
        <w:t xml:space="preserve"> </w:t>
      </w:r>
      <w:r w:rsidR="005D279A">
        <w:rPr>
          <w:rFonts w:ascii="Times New Roman" w:hAnsi="Times New Roman" w:cs="Times New Roman"/>
          <w:sz w:val="28"/>
          <w:szCs w:val="28"/>
        </w:rPr>
        <w:t xml:space="preserve">first-class </w:t>
      </w:r>
      <w:r w:rsidRPr="00830F53">
        <w:rPr>
          <w:rFonts w:ascii="Times New Roman" w:hAnsi="Times New Roman" w:cs="Times New Roman"/>
          <w:sz w:val="28"/>
          <w:szCs w:val="28"/>
        </w:rPr>
        <w:t>price in the market due to their quality,</w:t>
      </w:r>
      <w:r w:rsidR="005D279A">
        <w:rPr>
          <w:rFonts w:ascii="Times New Roman" w:hAnsi="Times New Roman" w:cs="Times New Roman"/>
          <w:sz w:val="28"/>
          <w:szCs w:val="28"/>
        </w:rPr>
        <w:t xml:space="preserve"> </w:t>
      </w:r>
      <w:r w:rsidR="0039684D">
        <w:rPr>
          <w:rFonts w:ascii="Times New Roman" w:hAnsi="Times New Roman" w:cs="Times New Roman"/>
          <w:sz w:val="28"/>
          <w:szCs w:val="28"/>
        </w:rPr>
        <w:t>no</w:t>
      </w:r>
      <w:r w:rsidR="00B6333B">
        <w:rPr>
          <w:rFonts w:ascii="Times New Roman" w:hAnsi="Times New Roman" w:cs="Times New Roman"/>
          <w:sz w:val="28"/>
          <w:szCs w:val="28"/>
        </w:rPr>
        <w:t xml:space="preserve">bility, </w:t>
      </w:r>
      <w:r w:rsidRPr="00830F53">
        <w:rPr>
          <w:rFonts w:ascii="Times New Roman" w:hAnsi="Times New Roman" w:cs="Times New Roman"/>
          <w:sz w:val="28"/>
          <w:szCs w:val="28"/>
        </w:rPr>
        <w:t>uniqueness, nutritional value, or demand</w:t>
      </w:r>
      <w:r w:rsidR="00FD232C">
        <w:rPr>
          <w:rFonts w:ascii="Times New Roman" w:hAnsi="Times New Roman" w:cs="Times New Roman"/>
          <w:sz w:val="28"/>
          <w:szCs w:val="28"/>
        </w:rPr>
        <w:t xml:space="preserve">.  </w:t>
      </w:r>
    </w:p>
    <w:p w14:paraId="1393E68A" w14:textId="0DEC9C0F" w:rsidR="00E92CEC" w:rsidRDefault="00E92CEC" w:rsidP="00E92CEC">
      <w:pPr>
        <w:pStyle w:val="ListParagraph"/>
        <w:numPr>
          <w:ilvl w:val="0"/>
          <w:numId w:val="7"/>
        </w:numPr>
        <w:spacing w:line="360" w:lineRule="auto"/>
        <w:ind w:right="-90"/>
        <w:rPr>
          <w:rFonts w:ascii="Times New Roman" w:hAnsi="Times New Roman" w:cs="Times New Roman"/>
          <w:sz w:val="28"/>
          <w:szCs w:val="28"/>
        </w:rPr>
      </w:pPr>
      <w:r>
        <w:rPr>
          <w:rFonts w:ascii="Times New Roman" w:hAnsi="Times New Roman" w:cs="Times New Roman"/>
          <w:sz w:val="28"/>
          <w:szCs w:val="28"/>
        </w:rPr>
        <w:t>Th</w:t>
      </w:r>
      <w:r w:rsidR="003544CD">
        <w:rPr>
          <w:rFonts w:ascii="Times New Roman" w:hAnsi="Times New Roman" w:cs="Times New Roman"/>
          <w:sz w:val="28"/>
          <w:szCs w:val="28"/>
        </w:rPr>
        <w:t xml:space="preserve">e </w:t>
      </w:r>
      <w:r>
        <w:rPr>
          <w:rFonts w:ascii="Times New Roman" w:hAnsi="Times New Roman" w:cs="Times New Roman"/>
          <w:sz w:val="28"/>
          <w:szCs w:val="28"/>
        </w:rPr>
        <w:t xml:space="preserve">uniqueness of the qualities: </w:t>
      </w:r>
      <w:r w:rsidR="003E6FDF">
        <w:rPr>
          <w:rFonts w:ascii="Times New Roman" w:hAnsi="Times New Roman" w:cs="Times New Roman"/>
          <w:sz w:val="28"/>
          <w:szCs w:val="28"/>
        </w:rPr>
        <w:t xml:space="preserve">high value </w:t>
      </w:r>
      <w:r w:rsidR="00DB5EA6">
        <w:rPr>
          <w:rFonts w:ascii="Times New Roman" w:hAnsi="Times New Roman" w:cs="Times New Roman"/>
          <w:sz w:val="28"/>
          <w:szCs w:val="28"/>
        </w:rPr>
        <w:t xml:space="preserve">crops are essential known for their </w:t>
      </w:r>
      <w:r w:rsidR="00FA6862">
        <w:rPr>
          <w:rFonts w:ascii="Times New Roman" w:hAnsi="Times New Roman" w:cs="Times New Roman"/>
          <w:sz w:val="28"/>
          <w:szCs w:val="28"/>
        </w:rPr>
        <w:t xml:space="preserve">unique characteristic in terms of </w:t>
      </w:r>
      <w:r w:rsidR="00F801AE">
        <w:rPr>
          <w:rFonts w:ascii="Times New Roman" w:hAnsi="Times New Roman" w:cs="Times New Roman"/>
          <w:sz w:val="28"/>
          <w:szCs w:val="28"/>
        </w:rPr>
        <w:t>aroma, specificity of flavo</w:t>
      </w:r>
      <w:r w:rsidR="0044265D">
        <w:rPr>
          <w:rFonts w:ascii="Times New Roman" w:hAnsi="Times New Roman" w:cs="Times New Roman"/>
          <w:sz w:val="28"/>
          <w:szCs w:val="28"/>
        </w:rPr>
        <w:t>r</w:t>
      </w:r>
      <w:r w:rsidR="00605C59">
        <w:rPr>
          <w:rFonts w:ascii="Times New Roman" w:hAnsi="Times New Roman" w:cs="Times New Roman"/>
          <w:sz w:val="28"/>
          <w:szCs w:val="28"/>
        </w:rPr>
        <w:t xml:space="preserve">, </w:t>
      </w:r>
      <w:r w:rsidR="00D31B48">
        <w:rPr>
          <w:rFonts w:ascii="Times New Roman" w:hAnsi="Times New Roman" w:cs="Times New Roman"/>
          <w:sz w:val="28"/>
          <w:szCs w:val="28"/>
        </w:rPr>
        <w:t>color,</w:t>
      </w:r>
      <w:r w:rsidR="00605C59">
        <w:rPr>
          <w:rFonts w:ascii="Times New Roman" w:hAnsi="Times New Roman" w:cs="Times New Roman"/>
          <w:sz w:val="28"/>
          <w:szCs w:val="28"/>
        </w:rPr>
        <w:t xml:space="preserve"> and texture</w:t>
      </w:r>
      <w:r w:rsidR="00441014">
        <w:rPr>
          <w:rFonts w:ascii="Times New Roman" w:hAnsi="Times New Roman" w:cs="Times New Roman"/>
          <w:sz w:val="28"/>
          <w:szCs w:val="28"/>
        </w:rPr>
        <w:t>.</w:t>
      </w:r>
    </w:p>
    <w:p w14:paraId="278B7225" w14:textId="1F007D49" w:rsidR="00D31B48" w:rsidRDefault="00C1384B" w:rsidP="00E92CEC">
      <w:pPr>
        <w:pStyle w:val="ListParagraph"/>
        <w:numPr>
          <w:ilvl w:val="0"/>
          <w:numId w:val="7"/>
        </w:numPr>
        <w:spacing w:line="360" w:lineRule="auto"/>
        <w:ind w:right="-90"/>
        <w:rPr>
          <w:rFonts w:ascii="Times New Roman" w:hAnsi="Times New Roman" w:cs="Times New Roman"/>
          <w:sz w:val="28"/>
          <w:szCs w:val="28"/>
        </w:rPr>
      </w:pPr>
      <w:r>
        <w:rPr>
          <w:rFonts w:ascii="Times New Roman" w:hAnsi="Times New Roman" w:cs="Times New Roman"/>
          <w:sz w:val="28"/>
          <w:szCs w:val="28"/>
        </w:rPr>
        <w:t>Nutritional Value:</w:t>
      </w:r>
      <w:r w:rsidR="007A0F31">
        <w:rPr>
          <w:rFonts w:ascii="Times New Roman" w:hAnsi="Times New Roman" w:cs="Times New Roman"/>
          <w:sz w:val="28"/>
          <w:szCs w:val="28"/>
        </w:rPr>
        <w:t xml:space="preserve"> </w:t>
      </w:r>
      <w:r w:rsidR="000D4867">
        <w:rPr>
          <w:rFonts w:ascii="Times New Roman" w:hAnsi="Times New Roman" w:cs="Times New Roman"/>
          <w:sz w:val="28"/>
          <w:szCs w:val="28"/>
        </w:rPr>
        <w:t xml:space="preserve">high value crops </w:t>
      </w:r>
      <w:r w:rsidR="00F46B1F">
        <w:rPr>
          <w:rFonts w:ascii="Times New Roman" w:hAnsi="Times New Roman" w:cs="Times New Roman"/>
          <w:sz w:val="28"/>
          <w:szCs w:val="28"/>
        </w:rPr>
        <w:t>in terms of their</w:t>
      </w:r>
      <w:r w:rsidR="000D4867">
        <w:rPr>
          <w:rFonts w:ascii="Times New Roman" w:hAnsi="Times New Roman" w:cs="Times New Roman"/>
          <w:sz w:val="28"/>
          <w:szCs w:val="28"/>
        </w:rPr>
        <w:t xml:space="preserve"> uniqueness and specificity </w:t>
      </w:r>
      <w:r w:rsidR="00140C6A">
        <w:rPr>
          <w:rFonts w:ascii="Times New Roman" w:hAnsi="Times New Roman" w:cs="Times New Roman"/>
          <w:sz w:val="28"/>
          <w:szCs w:val="28"/>
        </w:rPr>
        <w:t xml:space="preserve">are majorly accepted by consumers </w:t>
      </w:r>
      <w:r w:rsidR="002F15B1">
        <w:rPr>
          <w:rFonts w:ascii="Times New Roman" w:hAnsi="Times New Roman" w:cs="Times New Roman"/>
          <w:sz w:val="28"/>
          <w:szCs w:val="28"/>
        </w:rPr>
        <w:t>because of their appealing nature</w:t>
      </w:r>
      <w:r w:rsidR="00D1704E">
        <w:rPr>
          <w:rFonts w:ascii="Times New Roman" w:hAnsi="Times New Roman" w:cs="Times New Roman"/>
          <w:sz w:val="28"/>
          <w:szCs w:val="28"/>
        </w:rPr>
        <w:t xml:space="preserve"> from the </w:t>
      </w:r>
      <w:r w:rsidR="00763109">
        <w:rPr>
          <w:rFonts w:ascii="Times New Roman" w:hAnsi="Times New Roman" w:cs="Times New Roman"/>
          <w:sz w:val="28"/>
          <w:szCs w:val="28"/>
        </w:rPr>
        <w:t>health</w:t>
      </w:r>
      <w:r w:rsidR="00D1704E">
        <w:rPr>
          <w:rFonts w:ascii="Times New Roman" w:hAnsi="Times New Roman" w:cs="Times New Roman"/>
          <w:sz w:val="28"/>
          <w:szCs w:val="28"/>
        </w:rPr>
        <w:t xml:space="preserve"> and wellness </w:t>
      </w:r>
      <w:r w:rsidR="00763109">
        <w:rPr>
          <w:rFonts w:ascii="Times New Roman" w:hAnsi="Times New Roman" w:cs="Times New Roman"/>
          <w:sz w:val="28"/>
          <w:szCs w:val="28"/>
        </w:rPr>
        <w:t>point</w:t>
      </w:r>
      <w:r w:rsidR="00F57C59">
        <w:rPr>
          <w:rFonts w:ascii="Times New Roman" w:hAnsi="Times New Roman" w:cs="Times New Roman"/>
          <w:sz w:val="28"/>
          <w:szCs w:val="28"/>
        </w:rPr>
        <w:t xml:space="preserve"> of view</w:t>
      </w:r>
      <w:r w:rsidR="00080085">
        <w:rPr>
          <w:rFonts w:ascii="Times New Roman" w:hAnsi="Times New Roman" w:cs="Times New Roman"/>
          <w:sz w:val="28"/>
          <w:szCs w:val="28"/>
        </w:rPr>
        <w:t xml:space="preserve">. These crops often contain higher nutritional </w:t>
      </w:r>
      <w:r w:rsidR="00002DA4">
        <w:rPr>
          <w:rFonts w:ascii="Times New Roman" w:hAnsi="Times New Roman" w:cs="Times New Roman"/>
          <w:sz w:val="28"/>
          <w:szCs w:val="28"/>
        </w:rPr>
        <w:t>essentials and significant nutrient benefits</w:t>
      </w:r>
      <w:r w:rsidR="00185EEA">
        <w:rPr>
          <w:rFonts w:ascii="Times New Roman" w:hAnsi="Times New Roman" w:cs="Times New Roman"/>
          <w:sz w:val="28"/>
          <w:szCs w:val="28"/>
        </w:rPr>
        <w:t xml:space="preserve">, hence, when compared to conventional crops the dividend </w:t>
      </w:r>
      <w:r w:rsidR="0003746E">
        <w:rPr>
          <w:rFonts w:ascii="Times New Roman" w:hAnsi="Times New Roman" w:cs="Times New Roman"/>
          <w:sz w:val="28"/>
          <w:szCs w:val="28"/>
        </w:rPr>
        <w:t xml:space="preserve">of the high value crops </w:t>
      </w:r>
      <w:r w:rsidR="007F1DAF">
        <w:rPr>
          <w:rFonts w:ascii="Times New Roman" w:hAnsi="Times New Roman" w:cs="Times New Roman"/>
          <w:sz w:val="28"/>
          <w:szCs w:val="28"/>
        </w:rPr>
        <w:t>is</w:t>
      </w:r>
      <w:r w:rsidR="0003746E">
        <w:rPr>
          <w:rFonts w:ascii="Times New Roman" w:hAnsi="Times New Roman" w:cs="Times New Roman"/>
          <w:sz w:val="28"/>
          <w:szCs w:val="28"/>
        </w:rPr>
        <w:t xml:space="preserve"> more and far better than the </w:t>
      </w:r>
      <w:r w:rsidR="00681488">
        <w:rPr>
          <w:rFonts w:ascii="Times New Roman" w:hAnsi="Times New Roman" w:cs="Times New Roman"/>
          <w:sz w:val="28"/>
          <w:szCs w:val="28"/>
        </w:rPr>
        <w:t xml:space="preserve">conventional crops. </w:t>
      </w:r>
    </w:p>
    <w:p w14:paraId="694B6719" w14:textId="1D51DD05" w:rsidR="00AD5467" w:rsidRDefault="00A209B3" w:rsidP="005638B2">
      <w:pPr>
        <w:pStyle w:val="ListParagraph"/>
        <w:numPr>
          <w:ilvl w:val="0"/>
          <w:numId w:val="7"/>
        </w:numPr>
        <w:spacing w:line="360" w:lineRule="auto"/>
        <w:ind w:right="-90"/>
        <w:rPr>
          <w:rFonts w:ascii="Times New Roman" w:hAnsi="Times New Roman" w:cs="Times New Roman"/>
          <w:sz w:val="28"/>
          <w:szCs w:val="28"/>
        </w:rPr>
      </w:pPr>
      <w:r w:rsidRPr="00867482">
        <w:rPr>
          <w:rFonts w:ascii="Times New Roman" w:hAnsi="Times New Roman" w:cs="Times New Roman"/>
          <w:sz w:val="28"/>
          <w:szCs w:val="28"/>
        </w:rPr>
        <w:t xml:space="preserve">Scare </w:t>
      </w:r>
      <w:r w:rsidR="002B4094" w:rsidRPr="00867482">
        <w:rPr>
          <w:rFonts w:ascii="Times New Roman" w:hAnsi="Times New Roman" w:cs="Times New Roman"/>
          <w:sz w:val="28"/>
          <w:szCs w:val="28"/>
        </w:rPr>
        <w:t xml:space="preserve">availability: </w:t>
      </w:r>
      <w:r w:rsidR="007A6252" w:rsidRPr="00867482">
        <w:rPr>
          <w:rFonts w:ascii="Times New Roman" w:hAnsi="Times New Roman" w:cs="Times New Roman"/>
          <w:sz w:val="28"/>
          <w:szCs w:val="28"/>
        </w:rPr>
        <w:t xml:space="preserve">this means that the feature of  high- value crops </w:t>
      </w:r>
      <w:r w:rsidR="0092445B" w:rsidRPr="00867482">
        <w:rPr>
          <w:rFonts w:ascii="Times New Roman" w:hAnsi="Times New Roman" w:cs="Times New Roman"/>
          <w:sz w:val="28"/>
          <w:szCs w:val="28"/>
        </w:rPr>
        <w:t xml:space="preserve">are restricted in terms of their availability in the market. </w:t>
      </w:r>
      <w:r w:rsidR="009D2DD8" w:rsidRPr="00867482">
        <w:rPr>
          <w:rFonts w:ascii="Times New Roman" w:hAnsi="Times New Roman" w:cs="Times New Roman"/>
          <w:sz w:val="28"/>
          <w:szCs w:val="28"/>
        </w:rPr>
        <w:t xml:space="preserve">These crops are often </w:t>
      </w:r>
      <w:r w:rsidR="004B134B" w:rsidRPr="00867482">
        <w:rPr>
          <w:rFonts w:ascii="Times New Roman" w:hAnsi="Times New Roman" w:cs="Times New Roman"/>
          <w:sz w:val="28"/>
          <w:szCs w:val="28"/>
        </w:rPr>
        <w:t xml:space="preserve">regional and seasonal specific, </w:t>
      </w:r>
      <w:r w:rsidR="004C7A9E" w:rsidRPr="00867482">
        <w:rPr>
          <w:rFonts w:ascii="Times New Roman" w:hAnsi="Times New Roman" w:cs="Times New Roman"/>
          <w:sz w:val="28"/>
          <w:szCs w:val="28"/>
        </w:rPr>
        <w:t xml:space="preserve">this results </w:t>
      </w:r>
      <w:r w:rsidR="007D22E1" w:rsidRPr="00867482">
        <w:rPr>
          <w:rFonts w:ascii="Times New Roman" w:hAnsi="Times New Roman" w:cs="Times New Roman"/>
          <w:sz w:val="28"/>
          <w:szCs w:val="28"/>
        </w:rPr>
        <w:t>in</w:t>
      </w:r>
      <w:r w:rsidR="004C7A9E" w:rsidRPr="00867482">
        <w:rPr>
          <w:rFonts w:ascii="Times New Roman" w:hAnsi="Times New Roman" w:cs="Times New Roman"/>
          <w:sz w:val="28"/>
          <w:szCs w:val="28"/>
        </w:rPr>
        <w:t xml:space="preserve"> exclusivenes</w:t>
      </w:r>
      <w:r w:rsidR="00867482" w:rsidRPr="00867482">
        <w:rPr>
          <w:rFonts w:ascii="Times New Roman" w:hAnsi="Times New Roman" w:cs="Times New Roman"/>
          <w:sz w:val="28"/>
          <w:szCs w:val="28"/>
        </w:rPr>
        <w:t xml:space="preserve">s and higher </w:t>
      </w:r>
      <w:r w:rsidR="00867482">
        <w:rPr>
          <w:rFonts w:ascii="Times New Roman" w:hAnsi="Times New Roman" w:cs="Times New Roman"/>
          <w:sz w:val="28"/>
          <w:szCs w:val="28"/>
        </w:rPr>
        <w:t xml:space="preserve">market value. </w:t>
      </w:r>
      <w:r w:rsidR="007D22E1">
        <w:rPr>
          <w:rFonts w:ascii="Times New Roman" w:hAnsi="Times New Roman" w:cs="Times New Roman"/>
          <w:sz w:val="28"/>
          <w:szCs w:val="28"/>
        </w:rPr>
        <w:t xml:space="preserve">Hence, consumers pay </w:t>
      </w:r>
      <w:r w:rsidR="005401E7">
        <w:rPr>
          <w:rFonts w:ascii="Times New Roman" w:hAnsi="Times New Roman" w:cs="Times New Roman"/>
          <w:sz w:val="28"/>
          <w:szCs w:val="28"/>
        </w:rPr>
        <w:t>more attention</w:t>
      </w:r>
      <w:r w:rsidR="00511763">
        <w:rPr>
          <w:rFonts w:ascii="Times New Roman" w:hAnsi="Times New Roman" w:cs="Times New Roman"/>
          <w:sz w:val="28"/>
          <w:szCs w:val="28"/>
        </w:rPr>
        <w:t xml:space="preserve"> and are willing to pay a </w:t>
      </w:r>
      <w:r w:rsidR="00C0134D">
        <w:rPr>
          <w:rFonts w:ascii="Times New Roman" w:hAnsi="Times New Roman" w:cs="Times New Roman"/>
          <w:sz w:val="28"/>
          <w:szCs w:val="28"/>
        </w:rPr>
        <w:t>first-class price</w:t>
      </w:r>
      <w:r w:rsidR="00511763">
        <w:rPr>
          <w:rFonts w:ascii="Times New Roman" w:hAnsi="Times New Roman" w:cs="Times New Roman"/>
          <w:sz w:val="28"/>
          <w:szCs w:val="28"/>
        </w:rPr>
        <w:t xml:space="preserve"> for them. </w:t>
      </w:r>
    </w:p>
    <w:p w14:paraId="475CB02C" w14:textId="2550967E" w:rsidR="00637F3D" w:rsidRPr="00EC41DC" w:rsidRDefault="00637F3D" w:rsidP="004157FA">
      <w:pPr>
        <w:spacing w:line="360" w:lineRule="auto"/>
        <w:ind w:right="-90"/>
        <w:rPr>
          <w:rFonts w:ascii="Times New Roman" w:hAnsi="Times New Roman" w:cs="Times New Roman"/>
          <w:b/>
          <w:bCs/>
          <w:sz w:val="28"/>
          <w:szCs w:val="28"/>
        </w:rPr>
      </w:pPr>
      <w:r w:rsidRPr="00EC41DC">
        <w:rPr>
          <w:rFonts w:ascii="Times New Roman" w:hAnsi="Times New Roman" w:cs="Times New Roman"/>
          <w:b/>
          <w:bCs/>
          <w:sz w:val="28"/>
          <w:szCs w:val="28"/>
        </w:rPr>
        <w:t>Cultivation Practices:</w:t>
      </w:r>
    </w:p>
    <w:p w14:paraId="49DF5888" w14:textId="60B25C99" w:rsidR="00637F3D" w:rsidRPr="004157FA" w:rsidRDefault="004157FA" w:rsidP="004157FA">
      <w:pPr>
        <w:pStyle w:val="ListParagraph"/>
        <w:numPr>
          <w:ilvl w:val="0"/>
          <w:numId w:val="8"/>
        </w:numPr>
        <w:spacing w:line="360" w:lineRule="auto"/>
        <w:ind w:right="-90"/>
        <w:rPr>
          <w:rFonts w:ascii="Times New Roman" w:hAnsi="Times New Roman" w:cs="Times New Roman"/>
          <w:sz w:val="28"/>
          <w:szCs w:val="28"/>
        </w:rPr>
      </w:pPr>
      <w:r>
        <w:rPr>
          <w:rFonts w:ascii="Times New Roman" w:hAnsi="Times New Roman" w:cs="Times New Roman"/>
          <w:sz w:val="28"/>
          <w:szCs w:val="28"/>
        </w:rPr>
        <w:t xml:space="preserve"> </w:t>
      </w:r>
      <w:r w:rsidR="006729F9">
        <w:rPr>
          <w:rFonts w:ascii="Times New Roman" w:hAnsi="Times New Roman" w:cs="Times New Roman"/>
          <w:sz w:val="28"/>
          <w:szCs w:val="28"/>
        </w:rPr>
        <w:t xml:space="preserve">Accurate </w:t>
      </w:r>
      <w:r w:rsidR="00637F3D" w:rsidRPr="004157FA">
        <w:rPr>
          <w:rFonts w:ascii="Times New Roman" w:hAnsi="Times New Roman" w:cs="Times New Roman"/>
          <w:sz w:val="28"/>
          <w:szCs w:val="28"/>
        </w:rPr>
        <w:t>farming: High-value crops  require</w:t>
      </w:r>
      <w:r w:rsidR="006729F9">
        <w:rPr>
          <w:rFonts w:ascii="Times New Roman" w:hAnsi="Times New Roman" w:cs="Times New Roman"/>
          <w:sz w:val="28"/>
          <w:szCs w:val="28"/>
        </w:rPr>
        <w:t xml:space="preserve">s </w:t>
      </w:r>
      <w:r w:rsidR="00637F3D" w:rsidRPr="004157FA">
        <w:rPr>
          <w:rFonts w:ascii="Times New Roman" w:hAnsi="Times New Roman" w:cs="Times New Roman"/>
          <w:sz w:val="28"/>
          <w:szCs w:val="28"/>
        </w:rPr>
        <w:t>precise management techniques</w:t>
      </w:r>
      <w:r w:rsidR="006729F9">
        <w:rPr>
          <w:rFonts w:ascii="Times New Roman" w:hAnsi="Times New Roman" w:cs="Times New Roman"/>
          <w:sz w:val="28"/>
          <w:szCs w:val="28"/>
        </w:rPr>
        <w:t xml:space="preserve"> such </w:t>
      </w:r>
      <w:r w:rsidR="00E633AC">
        <w:rPr>
          <w:rFonts w:ascii="Times New Roman" w:hAnsi="Times New Roman" w:cs="Times New Roman"/>
          <w:sz w:val="28"/>
          <w:szCs w:val="28"/>
        </w:rPr>
        <w:t>as</w:t>
      </w:r>
      <w:r w:rsidR="002E3920">
        <w:rPr>
          <w:rFonts w:ascii="Times New Roman" w:hAnsi="Times New Roman" w:cs="Times New Roman"/>
          <w:sz w:val="28"/>
          <w:szCs w:val="28"/>
        </w:rPr>
        <w:t xml:space="preserve"> </w:t>
      </w:r>
      <w:r w:rsidR="00637F3D" w:rsidRPr="004157FA">
        <w:rPr>
          <w:rFonts w:ascii="Times New Roman" w:hAnsi="Times New Roman" w:cs="Times New Roman"/>
          <w:sz w:val="28"/>
          <w:szCs w:val="28"/>
        </w:rPr>
        <w:t>controlled environments, irrigation</w:t>
      </w:r>
      <w:r w:rsidR="002E3920">
        <w:rPr>
          <w:rFonts w:ascii="Times New Roman" w:hAnsi="Times New Roman" w:cs="Times New Roman"/>
          <w:sz w:val="28"/>
          <w:szCs w:val="28"/>
        </w:rPr>
        <w:t xml:space="preserve"> </w:t>
      </w:r>
      <w:r w:rsidR="004F1C9F">
        <w:rPr>
          <w:rFonts w:ascii="Times New Roman" w:hAnsi="Times New Roman" w:cs="Times New Roman"/>
          <w:sz w:val="28"/>
          <w:szCs w:val="28"/>
        </w:rPr>
        <w:t>optimization</w:t>
      </w:r>
      <w:r w:rsidR="00637F3D" w:rsidRPr="004157FA">
        <w:rPr>
          <w:rFonts w:ascii="Times New Roman" w:hAnsi="Times New Roman" w:cs="Times New Roman"/>
          <w:sz w:val="28"/>
          <w:szCs w:val="28"/>
        </w:rPr>
        <w:t>, fertilization, and pest management, to ensure consistent quality.</w:t>
      </w:r>
    </w:p>
    <w:p w14:paraId="18543D5D" w14:textId="74B27BCD" w:rsidR="00637F3D" w:rsidRPr="004157FA" w:rsidRDefault="004157FA" w:rsidP="004157FA">
      <w:pPr>
        <w:pStyle w:val="ListParagraph"/>
        <w:numPr>
          <w:ilvl w:val="0"/>
          <w:numId w:val="8"/>
        </w:numPr>
        <w:spacing w:line="360" w:lineRule="auto"/>
        <w:ind w:right="-9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37F3D" w:rsidRPr="004157FA">
        <w:rPr>
          <w:rFonts w:ascii="Times New Roman" w:hAnsi="Times New Roman" w:cs="Times New Roman"/>
          <w:sz w:val="28"/>
          <w:szCs w:val="28"/>
        </w:rPr>
        <w:t>Organic and sustainable practices: Many high-value crop producers adopt organic or sustainable cultivation methods to meet consumer preferences for environmentally friendly and chemical-free products.</w:t>
      </w:r>
    </w:p>
    <w:p w14:paraId="1FE18548" w14:textId="10DDFE7B" w:rsidR="00C0134D" w:rsidRPr="00B05E33" w:rsidRDefault="00637F3D" w:rsidP="004157FA">
      <w:pPr>
        <w:pStyle w:val="ListParagraph"/>
        <w:numPr>
          <w:ilvl w:val="0"/>
          <w:numId w:val="8"/>
        </w:numPr>
        <w:spacing w:line="360" w:lineRule="auto"/>
        <w:ind w:right="-90"/>
        <w:rPr>
          <w:rFonts w:ascii="Times New Roman" w:hAnsi="Times New Roman" w:cs="Times New Roman"/>
          <w:b/>
          <w:bCs/>
          <w:sz w:val="28"/>
          <w:szCs w:val="28"/>
        </w:rPr>
      </w:pPr>
      <w:r w:rsidRPr="004157FA">
        <w:rPr>
          <w:rFonts w:ascii="Times New Roman" w:hAnsi="Times New Roman" w:cs="Times New Roman"/>
          <w:sz w:val="28"/>
          <w:szCs w:val="28"/>
        </w:rPr>
        <w:t>Post-harvest handling: Proper post-harvest practices, such as careful handling, sorting, and storage, are crucial to maintain the quality and shelf life of high-value crops.</w:t>
      </w:r>
    </w:p>
    <w:p w14:paraId="2FD3374C" w14:textId="4F3F37C7" w:rsidR="00F914F7" w:rsidRPr="00B05E33" w:rsidRDefault="00F914F7" w:rsidP="00F914F7">
      <w:pPr>
        <w:spacing w:line="360" w:lineRule="auto"/>
        <w:ind w:right="-90"/>
        <w:rPr>
          <w:rFonts w:ascii="Times New Roman" w:hAnsi="Times New Roman" w:cs="Times New Roman"/>
          <w:b/>
          <w:bCs/>
          <w:sz w:val="28"/>
          <w:szCs w:val="28"/>
        </w:rPr>
      </w:pPr>
      <w:r w:rsidRPr="00B05E33">
        <w:rPr>
          <w:rFonts w:ascii="Times New Roman" w:hAnsi="Times New Roman" w:cs="Times New Roman"/>
          <w:b/>
          <w:bCs/>
          <w:sz w:val="28"/>
          <w:szCs w:val="28"/>
        </w:rPr>
        <w:t>Market Demand and Consumer Trends:</w:t>
      </w:r>
    </w:p>
    <w:p w14:paraId="54FD2C62" w14:textId="2347ADB4" w:rsidR="00F914F7" w:rsidRPr="00B05E33" w:rsidRDefault="00F914F7" w:rsidP="00B05E33">
      <w:pPr>
        <w:pStyle w:val="ListParagraph"/>
        <w:numPr>
          <w:ilvl w:val="0"/>
          <w:numId w:val="9"/>
        </w:numPr>
        <w:spacing w:line="360" w:lineRule="auto"/>
        <w:ind w:right="-90"/>
        <w:rPr>
          <w:rFonts w:ascii="Times New Roman" w:hAnsi="Times New Roman" w:cs="Times New Roman"/>
          <w:sz w:val="28"/>
          <w:szCs w:val="28"/>
        </w:rPr>
      </w:pPr>
      <w:r w:rsidRPr="00B05E33">
        <w:rPr>
          <w:rFonts w:ascii="Times New Roman" w:hAnsi="Times New Roman" w:cs="Times New Roman"/>
          <w:sz w:val="28"/>
          <w:szCs w:val="28"/>
        </w:rPr>
        <w:t>Consumer preferences</w:t>
      </w:r>
      <w:r w:rsidR="00B45F6D">
        <w:rPr>
          <w:rFonts w:ascii="Times New Roman" w:hAnsi="Times New Roman" w:cs="Times New Roman"/>
          <w:sz w:val="28"/>
          <w:szCs w:val="28"/>
        </w:rPr>
        <w:t xml:space="preserve"> and taste</w:t>
      </w:r>
      <w:r w:rsidRPr="00B05E33">
        <w:rPr>
          <w:rFonts w:ascii="Times New Roman" w:hAnsi="Times New Roman" w:cs="Times New Roman"/>
          <w:sz w:val="28"/>
          <w:szCs w:val="28"/>
        </w:rPr>
        <w:t xml:space="preserve">: The  interest in health, wellness, and unique culinary </w:t>
      </w:r>
      <w:r w:rsidR="00AB1574">
        <w:rPr>
          <w:rFonts w:ascii="Times New Roman" w:hAnsi="Times New Roman" w:cs="Times New Roman"/>
          <w:sz w:val="28"/>
          <w:szCs w:val="28"/>
        </w:rPr>
        <w:t>ideas</w:t>
      </w:r>
      <w:r w:rsidRPr="00B05E33">
        <w:rPr>
          <w:rFonts w:ascii="Times New Roman" w:hAnsi="Times New Roman" w:cs="Times New Roman"/>
          <w:sz w:val="28"/>
          <w:szCs w:val="28"/>
        </w:rPr>
        <w:t xml:space="preserve"> has </w:t>
      </w:r>
      <w:r w:rsidR="00AB1574">
        <w:rPr>
          <w:rFonts w:ascii="Times New Roman" w:hAnsi="Times New Roman" w:cs="Times New Roman"/>
          <w:sz w:val="28"/>
          <w:szCs w:val="28"/>
        </w:rPr>
        <w:t>i</w:t>
      </w:r>
      <w:r w:rsidR="001D190A">
        <w:rPr>
          <w:rFonts w:ascii="Times New Roman" w:hAnsi="Times New Roman" w:cs="Times New Roman"/>
          <w:sz w:val="28"/>
          <w:szCs w:val="28"/>
        </w:rPr>
        <w:t>mproved</w:t>
      </w:r>
      <w:r w:rsidRPr="00B05E33">
        <w:rPr>
          <w:rFonts w:ascii="Times New Roman" w:hAnsi="Times New Roman" w:cs="Times New Roman"/>
          <w:sz w:val="28"/>
          <w:szCs w:val="28"/>
        </w:rPr>
        <w:t xml:space="preserve"> the demand for high-value crops with </w:t>
      </w:r>
      <w:r w:rsidR="001D190A">
        <w:rPr>
          <w:rFonts w:ascii="Times New Roman" w:hAnsi="Times New Roman" w:cs="Times New Roman"/>
          <w:sz w:val="28"/>
          <w:szCs w:val="28"/>
        </w:rPr>
        <w:t xml:space="preserve">concrete </w:t>
      </w:r>
      <w:r w:rsidRPr="00B05E33">
        <w:rPr>
          <w:rFonts w:ascii="Times New Roman" w:hAnsi="Times New Roman" w:cs="Times New Roman"/>
          <w:sz w:val="28"/>
          <w:szCs w:val="28"/>
        </w:rPr>
        <w:t xml:space="preserve"> health </w:t>
      </w:r>
      <w:r w:rsidR="00122020">
        <w:rPr>
          <w:rFonts w:ascii="Times New Roman" w:hAnsi="Times New Roman" w:cs="Times New Roman"/>
          <w:sz w:val="28"/>
          <w:szCs w:val="28"/>
        </w:rPr>
        <w:t xml:space="preserve">advantages </w:t>
      </w:r>
      <w:r w:rsidRPr="00B05E33">
        <w:rPr>
          <w:rFonts w:ascii="Times New Roman" w:hAnsi="Times New Roman" w:cs="Times New Roman"/>
          <w:sz w:val="28"/>
          <w:szCs w:val="28"/>
        </w:rPr>
        <w:t>and sensory appeal.</w:t>
      </w:r>
    </w:p>
    <w:p w14:paraId="0F9C9A46" w14:textId="6D4664F1" w:rsidR="00F914F7" w:rsidRPr="00B05E33" w:rsidRDefault="00F914F7" w:rsidP="00B05E33">
      <w:pPr>
        <w:pStyle w:val="ListParagraph"/>
        <w:numPr>
          <w:ilvl w:val="0"/>
          <w:numId w:val="9"/>
        </w:numPr>
        <w:spacing w:line="360" w:lineRule="auto"/>
        <w:ind w:right="-90"/>
        <w:rPr>
          <w:rFonts w:ascii="Times New Roman" w:hAnsi="Times New Roman" w:cs="Times New Roman"/>
          <w:sz w:val="28"/>
          <w:szCs w:val="28"/>
        </w:rPr>
      </w:pPr>
      <w:r w:rsidRPr="00B05E33">
        <w:rPr>
          <w:rFonts w:ascii="Times New Roman" w:hAnsi="Times New Roman" w:cs="Times New Roman"/>
          <w:sz w:val="28"/>
          <w:szCs w:val="28"/>
        </w:rPr>
        <w:t>Premium pri</w:t>
      </w:r>
      <w:r w:rsidR="00122020">
        <w:rPr>
          <w:rFonts w:ascii="Times New Roman" w:hAnsi="Times New Roman" w:cs="Times New Roman"/>
          <w:sz w:val="28"/>
          <w:szCs w:val="28"/>
        </w:rPr>
        <w:t>ce</w:t>
      </w:r>
      <w:r w:rsidRPr="00B05E33">
        <w:rPr>
          <w:rFonts w:ascii="Times New Roman" w:hAnsi="Times New Roman" w:cs="Times New Roman"/>
          <w:sz w:val="28"/>
          <w:szCs w:val="28"/>
        </w:rPr>
        <w:t xml:space="preserve">: High-value crops </w:t>
      </w:r>
      <w:r w:rsidR="00122020">
        <w:rPr>
          <w:rFonts w:ascii="Times New Roman" w:hAnsi="Times New Roman" w:cs="Times New Roman"/>
          <w:sz w:val="28"/>
          <w:szCs w:val="28"/>
        </w:rPr>
        <w:t>usually</w:t>
      </w:r>
      <w:r w:rsidRPr="00B05E33">
        <w:rPr>
          <w:rFonts w:ascii="Times New Roman" w:hAnsi="Times New Roman" w:cs="Times New Roman"/>
          <w:sz w:val="28"/>
          <w:szCs w:val="28"/>
        </w:rPr>
        <w:t xml:space="preserve"> command higher prices </w:t>
      </w:r>
      <w:r w:rsidR="00954F9C">
        <w:rPr>
          <w:rFonts w:ascii="Times New Roman" w:hAnsi="Times New Roman" w:cs="Times New Roman"/>
          <w:sz w:val="28"/>
          <w:szCs w:val="28"/>
        </w:rPr>
        <w:t xml:space="preserve">because of  </w:t>
      </w:r>
      <w:r w:rsidRPr="00B05E33">
        <w:rPr>
          <w:rFonts w:ascii="Times New Roman" w:hAnsi="Times New Roman" w:cs="Times New Roman"/>
          <w:sz w:val="28"/>
          <w:szCs w:val="28"/>
        </w:rPr>
        <w:t xml:space="preserve"> their perceived quality, exclusivity, and the willingness of consumers to pay a </w:t>
      </w:r>
      <w:r w:rsidR="00A264A1">
        <w:rPr>
          <w:rFonts w:ascii="Times New Roman" w:hAnsi="Times New Roman" w:cs="Times New Roman"/>
          <w:sz w:val="28"/>
          <w:szCs w:val="28"/>
        </w:rPr>
        <w:t>first-class</w:t>
      </w:r>
      <w:r w:rsidR="00B346B7">
        <w:rPr>
          <w:rFonts w:ascii="Times New Roman" w:hAnsi="Times New Roman" w:cs="Times New Roman"/>
          <w:sz w:val="28"/>
          <w:szCs w:val="28"/>
        </w:rPr>
        <w:t xml:space="preserve"> price</w:t>
      </w:r>
      <w:r w:rsidRPr="00B05E33">
        <w:rPr>
          <w:rFonts w:ascii="Times New Roman" w:hAnsi="Times New Roman" w:cs="Times New Roman"/>
          <w:sz w:val="28"/>
          <w:szCs w:val="28"/>
        </w:rPr>
        <w:t xml:space="preserve"> for unique and desirable products.</w:t>
      </w:r>
    </w:p>
    <w:p w14:paraId="2B2CD802" w14:textId="074D1106" w:rsidR="00447EFD" w:rsidRPr="00BF2BF7" w:rsidRDefault="00F914F7" w:rsidP="00447EFD">
      <w:pPr>
        <w:pStyle w:val="ListParagraph"/>
        <w:numPr>
          <w:ilvl w:val="0"/>
          <w:numId w:val="9"/>
        </w:numPr>
        <w:spacing w:line="360" w:lineRule="auto"/>
        <w:ind w:right="-90"/>
        <w:rPr>
          <w:rFonts w:ascii="Times New Roman" w:hAnsi="Times New Roman" w:cs="Times New Roman"/>
          <w:b/>
          <w:bCs/>
          <w:sz w:val="28"/>
          <w:szCs w:val="28"/>
        </w:rPr>
      </w:pPr>
      <w:r w:rsidRPr="00B05E33">
        <w:rPr>
          <w:rFonts w:ascii="Times New Roman" w:hAnsi="Times New Roman" w:cs="Times New Roman"/>
          <w:sz w:val="28"/>
          <w:szCs w:val="28"/>
        </w:rPr>
        <w:t xml:space="preserve">Niche markets: Some high-value crops </w:t>
      </w:r>
      <w:r w:rsidR="0066412D">
        <w:rPr>
          <w:rFonts w:ascii="Times New Roman" w:hAnsi="Times New Roman" w:cs="Times New Roman"/>
          <w:sz w:val="28"/>
          <w:szCs w:val="28"/>
        </w:rPr>
        <w:t xml:space="preserve">have a </w:t>
      </w:r>
      <w:r w:rsidR="00E633AC" w:rsidRPr="00B05E33">
        <w:rPr>
          <w:rFonts w:ascii="Times New Roman" w:hAnsi="Times New Roman" w:cs="Times New Roman"/>
          <w:sz w:val="28"/>
          <w:szCs w:val="28"/>
        </w:rPr>
        <w:t>niche market</w:t>
      </w:r>
      <w:r w:rsidRPr="00B05E33">
        <w:rPr>
          <w:rFonts w:ascii="Times New Roman" w:hAnsi="Times New Roman" w:cs="Times New Roman"/>
          <w:sz w:val="28"/>
          <w:szCs w:val="28"/>
        </w:rPr>
        <w:t xml:space="preserve">, such as organic,  specialty food sectors, where consumers are willing to pay a premium for specific </w:t>
      </w:r>
      <w:r w:rsidR="00A620AA">
        <w:rPr>
          <w:rFonts w:ascii="Times New Roman" w:hAnsi="Times New Roman" w:cs="Times New Roman"/>
          <w:sz w:val="28"/>
          <w:szCs w:val="28"/>
        </w:rPr>
        <w:t xml:space="preserve">features. </w:t>
      </w:r>
    </w:p>
    <w:p w14:paraId="461DB2B5" w14:textId="22ECD33C" w:rsidR="00BF2BF7" w:rsidRDefault="00300681" w:rsidP="00BF2BF7">
      <w:pPr>
        <w:spacing w:line="360" w:lineRule="auto"/>
        <w:ind w:right="-90"/>
        <w:rPr>
          <w:rFonts w:ascii="Times New Roman" w:hAnsi="Times New Roman" w:cs="Times New Roman"/>
          <w:b/>
          <w:bCs/>
          <w:sz w:val="28"/>
          <w:szCs w:val="28"/>
        </w:rPr>
      </w:pPr>
      <w:r w:rsidRPr="00300681">
        <w:rPr>
          <w:rFonts w:ascii="Times New Roman" w:hAnsi="Times New Roman" w:cs="Times New Roman"/>
          <w:b/>
          <w:bCs/>
          <w:sz w:val="28"/>
          <w:szCs w:val="28"/>
        </w:rPr>
        <w:t>Principles of Agr</w:t>
      </w:r>
      <w:r>
        <w:rPr>
          <w:rFonts w:ascii="Times New Roman" w:hAnsi="Times New Roman" w:cs="Times New Roman"/>
          <w:b/>
          <w:bCs/>
          <w:sz w:val="28"/>
          <w:szCs w:val="28"/>
        </w:rPr>
        <w:t xml:space="preserve">ivoltaics </w:t>
      </w:r>
      <w:r w:rsidR="007B13FE">
        <w:rPr>
          <w:rFonts w:ascii="Times New Roman" w:hAnsi="Times New Roman" w:cs="Times New Roman"/>
          <w:b/>
          <w:bCs/>
          <w:sz w:val="28"/>
          <w:szCs w:val="28"/>
        </w:rPr>
        <w:t>and Crop Selection</w:t>
      </w:r>
    </w:p>
    <w:p w14:paraId="6C36C0C2" w14:textId="5AB0CA40" w:rsidR="00553786" w:rsidRPr="00553786" w:rsidRDefault="00553786" w:rsidP="00BF2BF7">
      <w:pPr>
        <w:spacing w:line="360" w:lineRule="auto"/>
        <w:ind w:right="-90"/>
        <w:rPr>
          <w:rFonts w:ascii="Times New Roman" w:hAnsi="Times New Roman" w:cs="Times New Roman"/>
          <w:sz w:val="28"/>
          <w:szCs w:val="28"/>
        </w:rPr>
      </w:pPr>
      <w:r w:rsidRPr="00553786">
        <w:rPr>
          <w:rFonts w:ascii="Times New Roman" w:hAnsi="Times New Roman" w:cs="Times New Roman"/>
          <w:sz w:val="28"/>
          <w:szCs w:val="28"/>
        </w:rPr>
        <w:t>Selecting appropriate crops and agricultural practices is a critical aspect of the Horticulture PV (Photovoltaic) approach since the success of the system largely relies on the chosen crops and their tolerance to shade</w:t>
      </w:r>
      <w:r w:rsidR="00CE2D63">
        <w:rPr>
          <w:rFonts w:ascii="Times New Roman" w:hAnsi="Times New Roman" w:cs="Times New Roman"/>
          <w:sz w:val="28"/>
          <w:szCs w:val="28"/>
        </w:rPr>
        <w:t>, hence,</w:t>
      </w:r>
      <w:r w:rsidRPr="00553786">
        <w:rPr>
          <w:rFonts w:ascii="Times New Roman" w:hAnsi="Times New Roman" w:cs="Times New Roman"/>
          <w:sz w:val="28"/>
          <w:szCs w:val="28"/>
        </w:rPr>
        <w:t xml:space="preserve"> Crops such as leaf vegetables or berries, which thrive with lower levels of solar irradiation, are more compatible with the system compared to sun-loving crops like corn, rice, or wheat. Therefore, careful crop selection plays a significant role in optimizing the performance of the Horticulture PV system</w:t>
      </w:r>
      <w:r w:rsidR="001C68FD">
        <w:rPr>
          <w:rFonts w:ascii="Times New Roman" w:hAnsi="Times New Roman" w:cs="Times New Roman"/>
          <w:sz w:val="28"/>
          <w:szCs w:val="28"/>
        </w:rPr>
        <w:fldChar w:fldCharType="begin"/>
      </w:r>
      <w:r w:rsidR="001C68FD">
        <w:rPr>
          <w:rFonts w:ascii="Times New Roman" w:hAnsi="Times New Roman" w:cs="Times New Roman"/>
          <w:sz w:val="28"/>
          <w:szCs w:val="28"/>
        </w:rPr>
        <w:instrText xml:space="preserve"> ADDIN ZOTERO_ITEM CSL_CITATION {"citationID":"aPowjeES","properties":{"formattedCitation":"(Jain et al., 2021)","plainCitation":"(Jain et al., 2021)","noteIndex":0},"citationItems":[{"id":66,"uris":["http://zotero.org/users/local/1TbrPbVZ/items/W443NHGC"],"itemData":{"id":66,"type":"article-journal","abstract":"The global growth of renewable energy has been given importance targeting global energy needs while replacing fossil fuels. Large areas of land have been a major hurdle to this global target. Keeping in view the concern of the growing population and threats to food security, APV, which is a synergistic combination of photovoltaics and crop cultivation is being advocated. APV can lead to decentralized off-grid electrification of rural agricultural areas along with providing economic benefit to farming activities. However, the incorporation of APV in conjunction with its practicability as well as the impact on crop production needs to be thoroughly investigated. This paper is designed to focus on an elaborate overview of APV, with a comprehensive detailing of the design aspects and performance indicators of APV. APV can be a beneficial alternative to achieve more sustainable energy-food as well as at the same time a step towards conserving land resources.","container-title":"Bioresource Technology Reports","DOI":"10.1016/j.biteb.2021.100766","ISSN":"2589-014X","journalAbbreviation":"Bioresource Technology Reports","language":"en","page":"100766","source":"ScienceDirect","title":"Agrovoltaics: Step towards sustainable energy-food combination","title-short":"Agrovoltaics","volume":"15","author":[{"family":"Jain","given":"Pulkit"},{"family":"Raina","given":"Gautam"},{"family":"Sinha","given":"Sunanda"},{"family":"Malik","given":"Prashant"},{"family":"Mathur","given":"Siddharth"}],"issued":{"date-parts":[["2021",9,1]]}}}],"schema":"https://github.com/citation-style-language/schema/raw/master/csl-citation.json"} </w:instrText>
      </w:r>
      <w:r w:rsidR="001C68FD">
        <w:rPr>
          <w:rFonts w:ascii="Times New Roman" w:hAnsi="Times New Roman" w:cs="Times New Roman"/>
          <w:sz w:val="28"/>
          <w:szCs w:val="28"/>
        </w:rPr>
        <w:fldChar w:fldCharType="separate"/>
      </w:r>
      <w:r w:rsidR="001C68FD" w:rsidRPr="001C68FD">
        <w:rPr>
          <w:rFonts w:ascii="Times New Roman" w:hAnsi="Times New Roman" w:cs="Times New Roman"/>
          <w:sz w:val="28"/>
        </w:rPr>
        <w:t>(Jain et al., 2021)</w:t>
      </w:r>
      <w:r w:rsidR="001C68FD">
        <w:rPr>
          <w:rFonts w:ascii="Times New Roman" w:hAnsi="Times New Roman" w:cs="Times New Roman"/>
          <w:sz w:val="28"/>
          <w:szCs w:val="28"/>
        </w:rPr>
        <w:fldChar w:fldCharType="end"/>
      </w:r>
      <w:r w:rsidR="00075315">
        <w:rPr>
          <w:rFonts w:ascii="Times New Roman" w:hAnsi="Times New Roman" w:cs="Times New Roman"/>
          <w:sz w:val="28"/>
          <w:szCs w:val="28"/>
        </w:rPr>
        <w:t>.</w:t>
      </w:r>
      <w:r w:rsidR="00D34076">
        <w:rPr>
          <w:rFonts w:ascii="Times New Roman" w:hAnsi="Times New Roman" w:cs="Times New Roman"/>
          <w:sz w:val="28"/>
          <w:szCs w:val="28"/>
        </w:rPr>
        <w:t xml:space="preserve"> </w:t>
      </w:r>
    </w:p>
    <w:p w14:paraId="3BB530DC" w14:textId="77777777" w:rsidR="00502A86" w:rsidRDefault="00502A86" w:rsidP="00BA064F">
      <w:pPr>
        <w:spacing w:line="360" w:lineRule="auto"/>
        <w:rPr>
          <w:rFonts w:ascii="Times New Roman" w:hAnsi="Times New Roman" w:cs="Times New Roman"/>
          <w:sz w:val="28"/>
          <w:szCs w:val="28"/>
        </w:rPr>
      </w:pPr>
    </w:p>
    <w:p w14:paraId="58059AE7" w14:textId="47D7C534" w:rsidR="002D1152" w:rsidRDefault="002D1152" w:rsidP="00287244">
      <w:p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REFERENCES</w:t>
      </w:r>
    </w:p>
    <w:p w14:paraId="757DA82B" w14:textId="77777777" w:rsidR="001C68FD" w:rsidRPr="001C68FD" w:rsidRDefault="002D1152" w:rsidP="001C68FD">
      <w:pPr>
        <w:pStyle w:val="Bibliography"/>
        <w:rPr>
          <w:rFonts w:ascii="Times New Roman" w:hAnsi="Times New Roman" w:cs="Times New Roman"/>
          <w:sz w:val="28"/>
        </w:rPr>
      </w:pPr>
      <w:r>
        <w:rPr>
          <w:sz w:val="28"/>
          <w:szCs w:val="28"/>
        </w:rPr>
        <w:fldChar w:fldCharType="begin"/>
      </w:r>
      <w:r w:rsidR="006B77BA">
        <w:rPr>
          <w:sz w:val="28"/>
          <w:szCs w:val="28"/>
        </w:rPr>
        <w:instrText xml:space="preserve"> ADDIN ZOTERO_BIBL {"uncited":[],"omitted":[],"custom":[]} CSL_BIBLIOGRAPHY </w:instrText>
      </w:r>
      <w:r>
        <w:rPr>
          <w:sz w:val="28"/>
          <w:szCs w:val="28"/>
        </w:rPr>
        <w:fldChar w:fldCharType="separate"/>
      </w:r>
      <w:r w:rsidR="001C68FD" w:rsidRPr="001C68FD">
        <w:rPr>
          <w:rFonts w:ascii="Times New Roman" w:hAnsi="Times New Roman" w:cs="Times New Roman"/>
          <w:sz w:val="28"/>
        </w:rPr>
        <w:t xml:space="preserve">Adeh, E. H., Good, S. P., Calaf, M., &amp; Higgins, C. W. (2019). Solar PV Power Potential is Greatest Over Croplands. </w:t>
      </w:r>
      <w:r w:rsidR="001C68FD" w:rsidRPr="001C68FD">
        <w:rPr>
          <w:rFonts w:ascii="Times New Roman" w:hAnsi="Times New Roman" w:cs="Times New Roman"/>
          <w:i/>
          <w:iCs/>
          <w:sz w:val="28"/>
        </w:rPr>
        <w:t>Scientific Reports</w:t>
      </w:r>
      <w:r w:rsidR="001C68FD" w:rsidRPr="001C68FD">
        <w:rPr>
          <w:rFonts w:ascii="Times New Roman" w:hAnsi="Times New Roman" w:cs="Times New Roman"/>
          <w:sz w:val="28"/>
        </w:rPr>
        <w:t xml:space="preserve">, </w:t>
      </w:r>
      <w:r w:rsidR="001C68FD" w:rsidRPr="001C68FD">
        <w:rPr>
          <w:rFonts w:ascii="Times New Roman" w:hAnsi="Times New Roman" w:cs="Times New Roman"/>
          <w:i/>
          <w:iCs/>
          <w:sz w:val="28"/>
        </w:rPr>
        <w:t>9</w:t>
      </w:r>
      <w:r w:rsidR="001C68FD" w:rsidRPr="001C68FD">
        <w:rPr>
          <w:rFonts w:ascii="Times New Roman" w:hAnsi="Times New Roman" w:cs="Times New Roman"/>
          <w:sz w:val="28"/>
        </w:rPr>
        <w:t>(1), Article 1. https://doi.org/10.1038/s41598-019-47803-3</w:t>
      </w:r>
    </w:p>
    <w:p w14:paraId="70A96451" w14:textId="77777777" w:rsidR="001C68FD" w:rsidRPr="001C68FD" w:rsidRDefault="001C68FD" w:rsidP="001C68FD">
      <w:pPr>
        <w:pStyle w:val="Bibliography"/>
        <w:rPr>
          <w:rFonts w:ascii="Times New Roman" w:hAnsi="Times New Roman" w:cs="Times New Roman"/>
          <w:sz w:val="28"/>
        </w:rPr>
      </w:pPr>
      <w:r w:rsidRPr="001C68FD">
        <w:rPr>
          <w:rFonts w:ascii="Times New Roman" w:hAnsi="Times New Roman" w:cs="Times New Roman"/>
          <w:sz w:val="28"/>
        </w:rPr>
        <w:t xml:space="preserve">Agostini, A., Colauzzi, M., &amp; Amaducci, S. (2021). Innovative agrivoltaic systems to produce sustainable energy: An economic and environmental assessment. </w:t>
      </w:r>
      <w:r w:rsidRPr="001C68FD">
        <w:rPr>
          <w:rFonts w:ascii="Times New Roman" w:hAnsi="Times New Roman" w:cs="Times New Roman"/>
          <w:i/>
          <w:iCs/>
          <w:sz w:val="28"/>
        </w:rPr>
        <w:t>Applied Energy</w:t>
      </w:r>
      <w:r w:rsidRPr="001C68FD">
        <w:rPr>
          <w:rFonts w:ascii="Times New Roman" w:hAnsi="Times New Roman" w:cs="Times New Roman"/>
          <w:sz w:val="28"/>
        </w:rPr>
        <w:t xml:space="preserve">, </w:t>
      </w:r>
      <w:r w:rsidRPr="001C68FD">
        <w:rPr>
          <w:rFonts w:ascii="Times New Roman" w:hAnsi="Times New Roman" w:cs="Times New Roman"/>
          <w:i/>
          <w:iCs/>
          <w:sz w:val="28"/>
        </w:rPr>
        <w:t>281</w:t>
      </w:r>
      <w:r w:rsidRPr="001C68FD">
        <w:rPr>
          <w:rFonts w:ascii="Times New Roman" w:hAnsi="Times New Roman" w:cs="Times New Roman"/>
          <w:sz w:val="28"/>
        </w:rPr>
        <w:t>, 116102. https://doi.org/10.1016/j.apenergy.2020.116102</w:t>
      </w:r>
    </w:p>
    <w:p w14:paraId="2D7A6A71" w14:textId="77777777" w:rsidR="001C68FD" w:rsidRPr="001C68FD" w:rsidRDefault="001C68FD" w:rsidP="001C68FD">
      <w:pPr>
        <w:pStyle w:val="Bibliography"/>
        <w:rPr>
          <w:rFonts w:ascii="Times New Roman" w:hAnsi="Times New Roman" w:cs="Times New Roman"/>
          <w:sz w:val="28"/>
        </w:rPr>
      </w:pPr>
      <w:r w:rsidRPr="001C68FD">
        <w:rPr>
          <w:rFonts w:ascii="Times New Roman" w:hAnsi="Times New Roman" w:cs="Times New Roman"/>
          <w:sz w:val="28"/>
        </w:rPr>
        <w:t xml:space="preserve">Allison, T. D., Root, T. L., &amp; Frumhoff, P. C. (2014). Thinking globally and siting locally – renewable energy and biodiversity in a rapidly warming world. </w:t>
      </w:r>
      <w:r w:rsidRPr="001C68FD">
        <w:rPr>
          <w:rFonts w:ascii="Times New Roman" w:hAnsi="Times New Roman" w:cs="Times New Roman"/>
          <w:i/>
          <w:iCs/>
          <w:sz w:val="28"/>
        </w:rPr>
        <w:t>Climatic Change</w:t>
      </w:r>
      <w:r w:rsidRPr="001C68FD">
        <w:rPr>
          <w:rFonts w:ascii="Times New Roman" w:hAnsi="Times New Roman" w:cs="Times New Roman"/>
          <w:sz w:val="28"/>
        </w:rPr>
        <w:t xml:space="preserve">, </w:t>
      </w:r>
      <w:r w:rsidRPr="001C68FD">
        <w:rPr>
          <w:rFonts w:ascii="Times New Roman" w:hAnsi="Times New Roman" w:cs="Times New Roman"/>
          <w:i/>
          <w:iCs/>
          <w:sz w:val="28"/>
        </w:rPr>
        <w:t>126</w:t>
      </w:r>
      <w:r w:rsidRPr="001C68FD">
        <w:rPr>
          <w:rFonts w:ascii="Times New Roman" w:hAnsi="Times New Roman" w:cs="Times New Roman"/>
          <w:sz w:val="28"/>
        </w:rPr>
        <w:t>(1), 1–6. https://doi.org/10.1007/s10584-014-1127-y</w:t>
      </w:r>
    </w:p>
    <w:p w14:paraId="4C5243FF" w14:textId="77777777" w:rsidR="001C68FD" w:rsidRPr="001C68FD" w:rsidRDefault="001C68FD" w:rsidP="001C68FD">
      <w:pPr>
        <w:pStyle w:val="Bibliography"/>
        <w:rPr>
          <w:rFonts w:ascii="Times New Roman" w:hAnsi="Times New Roman" w:cs="Times New Roman"/>
          <w:sz w:val="28"/>
        </w:rPr>
      </w:pPr>
      <w:r w:rsidRPr="001C68FD">
        <w:rPr>
          <w:rFonts w:ascii="Times New Roman" w:hAnsi="Times New Roman" w:cs="Times New Roman"/>
          <w:sz w:val="28"/>
        </w:rPr>
        <w:t xml:space="preserve">Amaducci, S., Yin, X., &amp; Colauzzi, M. (2018). Agrivoltaic systems to optimise land use for electric energy production. </w:t>
      </w:r>
      <w:r w:rsidRPr="001C68FD">
        <w:rPr>
          <w:rFonts w:ascii="Times New Roman" w:hAnsi="Times New Roman" w:cs="Times New Roman"/>
          <w:i/>
          <w:iCs/>
          <w:sz w:val="28"/>
        </w:rPr>
        <w:t>Applied Energy</w:t>
      </w:r>
      <w:r w:rsidRPr="001C68FD">
        <w:rPr>
          <w:rFonts w:ascii="Times New Roman" w:hAnsi="Times New Roman" w:cs="Times New Roman"/>
          <w:sz w:val="28"/>
        </w:rPr>
        <w:t xml:space="preserve">, </w:t>
      </w:r>
      <w:r w:rsidRPr="001C68FD">
        <w:rPr>
          <w:rFonts w:ascii="Times New Roman" w:hAnsi="Times New Roman" w:cs="Times New Roman"/>
          <w:i/>
          <w:iCs/>
          <w:sz w:val="28"/>
        </w:rPr>
        <w:t>220</w:t>
      </w:r>
      <w:r w:rsidRPr="001C68FD">
        <w:rPr>
          <w:rFonts w:ascii="Times New Roman" w:hAnsi="Times New Roman" w:cs="Times New Roman"/>
          <w:sz w:val="28"/>
        </w:rPr>
        <w:t>, 545–561. https://doi.org/10.1016/j.apenergy.2018.03.081</w:t>
      </w:r>
    </w:p>
    <w:p w14:paraId="0B076A67" w14:textId="77777777" w:rsidR="001C68FD" w:rsidRPr="001C68FD" w:rsidRDefault="001C68FD" w:rsidP="001C68FD">
      <w:pPr>
        <w:pStyle w:val="Bibliography"/>
        <w:rPr>
          <w:rFonts w:ascii="Times New Roman" w:hAnsi="Times New Roman" w:cs="Times New Roman"/>
          <w:sz w:val="28"/>
        </w:rPr>
      </w:pPr>
      <w:r w:rsidRPr="001C68FD">
        <w:rPr>
          <w:rFonts w:ascii="Times New Roman" w:hAnsi="Times New Roman" w:cs="Times New Roman"/>
          <w:sz w:val="28"/>
        </w:rPr>
        <w:t xml:space="preserve">Barron-Gafford, G. A., Pavao-Zuckerman, M. A., Minor, R. L., Sutter, L. F., Barnett-Moreno, I., Blackett, D. T., Thompson, M., Dimond, K., Gerlak, A. K., Nabhan, G. P., &amp; Macknick, J. E. (2019). Agrivoltaics provide mutual benefits across the food–energy–water nexus in drylands. </w:t>
      </w:r>
      <w:r w:rsidRPr="001C68FD">
        <w:rPr>
          <w:rFonts w:ascii="Times New Roman" w:hAnsi="Times New Roman" w:cs="Times New Roman"/>
          <w:i/>
          <w:iCs/>
          <w:sz w:val="28"/>
        </w:rPr>
        <w:t>Nature Sustainability</w:t>
      </w:r>
      <w:r w:rsidRPr="001C68FD">
        <w:rPr>
          <w:rFonts w:ascii="Times New Roman" w:hAnsi="Times New Roman" w:cs="Times New Roman"/>
          <w:sz w:val="28"/>
        </w:rPr>
        <w:t xml:space="preserve">, </w:t>
      </w:r>
      <w:r w:rsidRPr="001C68FD">
        <w:rPr>
          <w:rFonts w:ascii="Times New Roman" w:hAnsi="Times New Roman" w:cs="Times New Roman"/>
          <w:i/>
          <w:iCs/>
          <w:sz w:val="28"/>
        </w:rPr>
        <w:t>2</w:t>
      </w:r>
      <w:r w:rsidRPr="001C68FD">
        <w:rPr>
          <w:rFonts w:ascii="Times New Roman" w:hAnsi="Times New Roman" w:cs="Times New Roman"/>
          <w:sz w:val="28"/>
        </w:rPr>
        <w:t>(9), Article 9. https://doi.org/10.1038/s41893-019-0364-5</w:t>
      </w:r>
    </w:p>
    <w:p w14:paraId="36899FF3" w14:textId="77777777" w:rsidR="001C68FD" w:rsidRPr="001C68FD" w:rsidRDefault="001C68FD" w:rsidP="001C68FD">
      <w:pPr>
        <w:pStyle w:val="Bibliography"/>
        <w:rPr>
          <w:rFonts w:ascii="Times New Roman" w:hAnsi="Times New Roman" w:cs="Times New Roman"/>
          <w:sz w:val="28"/>
        </w:rPr>
      </w:pPr>
      <w:r w:rsidRPr="001C68FD">
        <w:rPr>
          <w:rFonts w:ascii="Times New Roman" w:hAnsi="Times New Roman" w:cs="Times New Roman"/>
          <w:sz w:val="28"/>
        </w:rPr>
        <w:lastRenderedPageBreak/>
        <w:t xml:space="preserve">Chae, S.-H., Kim, H. J., Moon, H.-W., Kim, Y. H., &amp; Ku, K.-M. (2022). Agrivoltaic Systems Enhance Farmers’ Profits through Broccoli Visual Quality and Electricity Production without Dramatic Changes in Yield, Antioxidant Capacity, and Glucosinolates. </w:t>
      </w:r>
      <w:r w:rsidRPr="001C68FD">
        <w:rPr>
          <w:rFonts w:ascii="Times New Roman" w:hAnsi="Times New Roman" w:cs="Times New Roman"/>
          <w:i/>
          <w:iCs/>
          <w:sz w:val="28"/>
        </w:rPr>
        <w:t>Agronomy</w:t>
      </w:r>
      <w:r w:rsidRPr="001C68FD">
        <w:rPr>
          <w:rFonts w:ascii="Times New Roman" w:hAnsi="Times New Roman" w:cs="Times New Roman"/>
          <w:sz w:val="28"/>
        </w:rPr>
        <w:t xml:space="preserve">, </w:t>
      </w:r>
      <w:r w:rsidRPr="001C68FD">
        <w:rPr>
          <w:rFonts w:ascii="Times New Roman" w:hAnsi="Times New Roman" w:cs="Times New Roman"/>
          <w:i/>
          <w:iCs/>
          <w:sz w:val="28"/>
        </w:rPr>
        <w:t>12</w:t>
      </w:r>
      <w:r w:rsidRPr="001C68FD">
        <w:rPr>
          <w:rFonts w:ascii="Times New Roman" w:hAnsi="Times New Roman" w:cs="Times New Roman"/>
          <w:sz w:val="28"/>
        </w:rPr>
        <w:t>(6), Article 6. https://doi.org/10.3390/agronomy12061415</w:t>
      </w:r>
    </w:p>
    <w:p w14:paraId="58C9FF66" w14:textId="77777777" w:rsidR="001C68FD" w:rsidRPr="001C68FD" w:rsidRDefault="001C68FD" w:rsidP="001C68FD">
      <w:pPr>
        <w:pStyle w:val="Bibliography"/>
        <w:rPr>
          <w:rFonts w:ascii="Times New Roman" w:hAnsi="Times New Roman" w:cs="Times New Roman"/>
          <w:sz w:val="28"/>
        </w:rPr>
      </w:pPr>
      <w:r w:rsidRPr="001C68FD">
        <w:rPr>
          <w:rFonts w:ascii="Times New Roman" w:hAnsi="Times New Roman" w:cs="Times New Roman"/>
          <w:sz w:val="28"/>
        </w:rPr>
        <w:t xml:space="preserve">Dinesh, H., &amp; Pearce, J. M. (2016). The potential of agrivoltaic systems. </w:t>
      </w:r>
      <w:r w:rsidRPr="001C68FD">
        <w:rPr>
          <w:rFonts w:ascii="Times New Roman" w:hAnsi="Times New Roman" w:cs="Times New Roman"/>
          <w:i/>
          <w:iCs/>
          <w:sz w:val="28"/>
        </w:rPr>
        <w:t>Renewable and Sustainable Energy Reviews</w:t>
      </w:r>
      <w:r w:rsidRPr="001C68FD">
        <w:rPr>
          <w:rFonts w:ascii="Times New Roman" w:hAnsi="Times New Roman" w:cs="Times New Roman"/>
          <w:sz w:val="28"/>
        </w:rPr>
        <w:t xml:space="preserve">, </w:t>
      </w:r>
      <w:r w:rsidRPr="001C68FD">
        <w:rPr>
          <w:rFonts w:ascii="Times New Roman" w:hAnsi="Times New Roman" w:cs="Times New Roman"/>
          <w:i/>
          <w:iCs/>
          <w:sz w:val="28"/>
        </w:rPr>
        <w:t>54</w:t>
      </w:r>
      <w:r w:rsidRPr="001C68FD">
        <w:rPr>
          <w:rFonts w:ascii="Times New Roman" w:hAnsi="Times New Roman" w:cs="Times New Roman"/>
          <w:sz w:val="28"/>
        </w:rPr>
        <w:t>, 299–308. https://doi.org/10.1016/j.rser.2015.10.024</w:t>
      </w:r>
    </w:p>
    <w:p w14:paraId="5857C8E4" w14:textId="77777777" w:rsidR="001C68FD" w:rsidRPr="001C68FD" w:rsidRDefault="001C68FD" w:rsidP="001C68FD">
      <w:pPr>
        <w:pStyle w:val="Bibliography"/>
        <w:rPr>
          <w:rFonts w:ascii="Times New Roman" w:hAnsi="Times New Roman" w:cs="Times New Roman"/>
          <w:sz w:val="28"/>
        </w:rPr>
      </w:pPr>
      <w:r w:rsidRPr="001C68FD">
        <w:rPr>
          <w:rFonts w:ascii="Times New Roman" w:hAnsi="Times New Roman" w:cs="Times New Roman"/>
          <w:sz w:val="28"/>
        </w:rPr>
        <w:t xml:space="preserve">Dupraz, C., Marrou, H., Talbot, G., Dufour, L., Nogier, A., &amp; Ferard, Y. (2011). Combining solar photovoltaic panels and food crops for optimising land use: Towards new agrivoltaic schemes. </w:t>
      </w:r>
      <w:r w:rsidRPr="001C68FD">
        <w:rPr>
          <w:rFonts w:ascii="Times New Roman" w:hAnsi="Times New Roman" w:cs="Times New Roman"/>
          <w:i/>
          <w:iCs/>
          <w:sz w:val="28"/>
        </w:rPr>
        <w:t>Renewable Energy</w:t>
      </w:r>
      <w:r w:rsidRPr="001C68FD">
        <w:rPr>
          <w:rFonts w:ascii="Times New Roman" w:hAnsi="Times New Roman" w:cs="Times New Roman"/>
          <w:sz w:val="28"/>
        </w:rPr>
        <w:t xml:space="preserve">, </w:t>
      </w:r>
      <w:r w:rsidRPr="001C68FD">
        <w:rPr>
          <w:rFonts w:ascii="Times New Roman" w:hAnsi="Times New Roman" w:cs="Times New Roman"/>
          <w:i/>
          <w:iCs/>
          <w:sz w:val="28"/>
        </w:rPr>
        <w:t>36</w:t>
      </w:r>
      <w:r w:rsidRPr="001C68FD">
        <w:rPr>
          <w:rFonts w:ascii="Times New Roman" w:hAnsi="Times New Roman" w:cs="Times New Roman"/>
          <w:sz w:val="28"/>
        </w:rPr>
        <w:t>(10), 2725–2732. https://doi.org/10.1016/j.renene.2011.03.005</w:t>
      </w:r>
    </w:p>
    <w:p w14:paraId="3AC2AEB1" w14:textId="77777777" w:rsidR="001C68FD" w:rsidRPr="001C68FD" w:rsidRDefault="001C68FD" w:rsidP="001C68FD">
      <w:pPr>
        <w:pStyle w:val="Bibliography"/>
        <w:rPr>
          <w:rFonts w:ascii="Times New Roman" w:hAnsi="Times New Roman" w:cs="Times New Roman"/>
          <w:sz w:val="28"/>
        </w:rPr>
      </w:pPr>
      <w:r w:rsidRPr="001C68FD">
        <w:rPr>
          <w:rFonts w:ascii="Times New Roman" w:hAnsi="Times New Roman" w:cs="Times New Roman"/>
          <w:sz w:val="28"/>
        </w:rPr>
        <w:t xml:space="preserve">GOETZBERGER, A., &amp; ZASTROW, A. (1982). On the Coexistence of Solar-Energy Conversion and Plant Cultivation. </w:t>
      </w:r>
      <w:r w:rsidRPr="001C68FD">
        <w:rPr>
          <w:rFonts w:ascii="Times New Roman" w:hAnsi="Times New Roman" w:cs="Times New Roman"/>
          <w:i/>
          <w:iCs/>
          <w:sz w:val="28"/>
        </w:rPr>
        <w:t>International Journal of Solar Energy</w:t>
      </w:r>
      <w:r w:rsidRPr="001C68FD">
        <w:rPr>
          <w:rFonts w:ascii="Times New Roman" w:hAnsi="Times New Roman" w:cs="Times New Roman"/>
          <w:sz w:val="28"/>
        </w:rPr>
        <w:t xml:space="preserve">, </w:t>
      </w:r>
      <w:r w:rsidRPr="001C68FD">
        <w:rPr>
          <w:rFonts w:ascii="Times New Roman" w:hAnsi="Times New Roman" w:cs="Times New Roman"/>
          <w:i/>
          <w:iCs/>
          <w:sz w:val="28"/>
        </w:rPr>
        <w:t>1</w:t>
      </w:r>
      <w:r w:rsidRPr="001C68FD">
        <w:rPr>
          <w:rFonts w:ascii="Times New Roman" w:hAnsi="Times New Roman" w:cs="Times New Roman"/>
          <w:sz w:val="28"/>
        </w:rPr>
        <w:t>(1), 55–69. https://doi.org/10.1080/01425918208909875</w:t>
      </w:r>
    </w:p>
    <w:p w14:paraId="59B48A4D" w14:textId="77777777" w:rsidR="001C68FD" w:rsidRPr="001C68FD" w:rsidRDefault="001C68FD" w:rsidP="001C68FD">
      <w:pPr>
        <w:pStyle w:val="Bibliography"/>
        <w:rPr>
          <w:rFonts w:ascii="Times New Roman" w:hAnsi="Times New Roman" w:cs="Times New Roman"/>
          <w:sz w:val="28"/>
        </w:rPr>
      </w:pPr>
      <w:r w:rsidRPr="001C68FD">
        <w:rPr>
          <w:rFonts w:ascii="Times New Roman" w:hAnsi="Times New Roman" w:cs="Times New Roman"/>
          <w:sz w:val="28"/>
        </w:rPr>
        <w:t xml:space="preserve">Guerrero Hernández, A. S., &amp; Ramos de Arruda, L. V. (2022). Technical–economic potential of agrivoltaic for the production of clean energy and industrial cassava in the Colombian intertropical zone. </w:t>
      </w:r>
      <w:r w:rsidRPr="001C68FD">
        <w:rPr>
          <w:rFonts w:ascii="Times New Roman" w:hAnsi="Times New Roman" w:cs="Times New Roman"/>
          <w:i/>
          <w:iCs/>
          <w:sz w:val="28"/>
        </w:rPr>
        <w:t>Environmental Quality Management</w:t>
      </w:r>
      <w:r w:rsidRPr="001C68FD">
        <w:rPr>
          <w:rFonts w:ascii="Times New Roman" w:hAnsi="Times New Roman" w:cs="Times New Roman"/>
          <w:sz w:val="28"/>
        </w:rPr>
        <w:t xml:space="preserve">, </w:t>
      </w:r>
      <w:r w:rsidRPr="001C68FD">
        <w:rPr>
          <w:rFonts w:ascii="Times New Roman" w:hAnsi="Times New Roman" w:cs="Times New Roman"/>
          <w:i/>
          <w:iCs/>
          <w:sz w:val="28"/>
        </w:rPr>
        <w:t>31</w:t>
      </w:r>
      <w:r w:rsidRPr="001C68FD">
        <w:rPr>
          <w:rFonts w:ascii="Times New Roman" w:hAnsi="Times New Roman" w:cs="Times New Roman"/>
          <w:sz w:val="28"/>
        </w:rPr>
        <w:t>(3), 267–281. https://doi.org/10.1002/tqem.21778</w:t>
      </w:r>
    </w:p>
    <w:p w14:paraId="7E2A892E" w14:textId="77777777" w:rsidR="001C68FD" w:rsidRPr="001C68FD" w:rsidRDefault="001C68FD" w:rsidP="001C68FD">
      <w:pPr>
        <w:pStyle w:val="Bibliography"/>
        <w:rPr>
          <w:rFonts w:ascii="Times New Roman" w:hAnsi="Times New Roman" w:cs="Times New Roman"/>
          <w:sz w:val="28"/>
        </w:rPr>
      </w:pPr>
      <w:r w:rsidRPr="001C68FD">
        <w:rPr>
          <w:rFonts w:ascii="Times New Roman" w:hAnsi="Times New Roman" w:cs="Times New Roman"/>
          <w:sz w:val="28"/>
        </w:rPr>
        <w:lastRenderedPageBreak/>
        <w:t xml:space="preserve">Havrysh, V., Kalinichenko, A., Szafranek, E., &amp; Hruban, V. (2022). Agricultural Land: Crop Production or Photovoltaic Power Plants. </w:t>
      </w:r>
      <w:r w:rsidRPr="001C68FD">
        <w:rPr>
          <w:rFonts w:ascii="Times New Roman" w:hAnsi="Times New Roman" w:cs="Times New Roman"/>
          <w:i/>
          <w:iCs/>
          <w:sz w:val="28"/>
        </w:rPr>
        <w:t>Sustainability</w:t>
      </w:r>
      <w:r w:rsidRPr="001C68FD">
        <w:rPr>
          <w:rFonts w:ascii="Times New Roman" w:hAnsi="Times New Roman" w:cs="Times New Roman"/>
          <w:sz w:val="28"/>
        </w:rPr>
        <w:t xml:space="preserve">, </w:t>
      </w:r>
      <w:r w:rsidRPr="001C68FD">
        <w:rPr>
          <w:rFonts w:ascii="Times New Roman" w:hAnsi="Times New Roman" w:cs="Times New Roman"/>
          <w:i/>
          <w:iCs/>
          <w:sz w:val="28"/>
        </w:rPr>
        <w:t>14</w:t>
      </w:r>
      <w:r w:rsidRPr="001C68FD">
        <w:rPr>
          <w:rFonts w:ascii="Times New Roman" w:hAnsi="Times New Roman" w:cs="Times New Roman"/>
          <w:sz w:val="28"/>
        </w:rPr>
        <w:t>(9), Article 9. https://doi.org/10.3390/su14095099</w:t>
      </w:r>
    </w:p>
    <w:p w14:paraId="40DDA86A" w14:textId="77777777" w:rsidR="001C68FD" w:rsidRPr="001C68FD" w:rsidRDefault="001C68FD" w:rsidP="001C68FD">
      <w:pPr>
        <w:pStyle w:val="Bibliography"/>
        <w:rPr>
          <w:rFonts w:ascii="Times New Roman" w:hAnsi="Times New Roman" w:cs="Times New Roman"/>
          <w:sz w:val="28"/>
        </w:rPr>
      </w:pPr>
      <w:r w:rsidRPr="001C68FD">
        <w:rPr>
          <w:rFonts w:ascii="Times New Roman" w:hAnsi="Times New Roman" w:cs="Times New Roman"/>
          <w:sz w:val="28"/>
        </w:rPr>
        <w:t xml:space="preserve">Jain, P., Raina, G., Sinha, S., Malik, P., &amp; Mathur, S. (2021). Agrovoltaics: Step towards sustainable energy-food combination. </w:t>
      </w:r>
      <w:r w:rsidRPr="001C68FD">
        <w:rPr>
          <w:rFonts w:ascii="Times New Roman" w:hAnsi="Times New Roman" w:cs="Times New Roman"/>
          <w:i/>
          <w:iCs/>
          <w:sz w:val="28"/>
        </w:rPr>
        <w:t>Bioresource Technology Reports</w:t>
      </w:r>
      <w:r w:rsidRPr="001C68FD">
        <w:rPr>
          <w:rFonts w:ascii="Times New Roman" w:hAnsi="Times New Roman" w:cs="Times New Roman"/>
          <w:sz w:val="28"/>
        </w:rPr>
        <w:t xml:space="preserve">, </w:t>
      </w:r>
      <w:r w:rsidRPr="001C68FD">
        <w:rPr>
          <w:rFonts w:ascii="Times New Roman" w:hAnsi="Times New Roman" w:cs="Times New Roman"/>
          <w:i/>
          <w:iCs/>
          <w:sz w:val="28"/>
        </w:rPr>
        <w:t>15</w:t>
      </w:r>
      <w:r w:rsidRPr="001C68FD">
        <w:rPr>
          <w:rFonts w:ascii="Times New Roman" w:hAnsi="Times New Roman" w:cs="Times New Roman"/>
          <w:sz w:val="28"/>
        </w:rPr>
        <w:t>, 100766. https://doi.org/10.1016/j.biteb.2021.100766</w:t>
      </w:r>
    </w:p>
    <w:p w14:paraId="1292CA58" w14:textId="77777777" w:rsidR="001C68FD" w:rsidRPr="001C68FD" w:rsidRDefault="001C68FD" w:rsidP="001C68FD">
      <w:pPr>
        <w:pStyle w:val="Bibliography"/>
        <w:rPr>
          <w:rFonts w:ascii="Times New Roman" w:hAnsi="Times New Roman" w:cs="Times New Roman"/>
          <w:sz w:val="28"/>
        </w:rPr>
      </w:pPr>
      <w:r w:rsidRPr="001C68FD">
        <w:rPr>
          <w:rFonts w:ascii="Times New Roman" w:hAnsi="Times New Roman" w:cs="Times New Roman"/>
          <w:sz w:val="28"/>
        </w:rPr>
        <w:t xml:space="preserve">Katsikogiannis, O. A., Ziar, H., &amp; Isabella, O. (2022). Integration of bifacial photovoltaics in agrivoltaic systems: A synergistic design approach. </w:t>
      </w:r>
      <w:r w:rsidRPr="001C68FD">
        <w:rPr>
          <w:rFonts w:ascii="Times New Roman" w:hAnsi="Times New Roman" w:cs="Times New Roman"/>
          <w:i/>
          <w:iCs/>
          <w:sz w:val="28"/>
        </w:rPr>
        <w:t>Applied Energy</w:t>
      </w:r>
      <w:r w:rsidRPr="001C68FD">
        <w:rPr>
          <w:rFonts w:ascii="Times New Roman" w:hAnsi="Times New Roman" w:cs="Times New Roman"/>
          <w:sz w:val="28"/>
        </w:rPr>
        <w:t xml:space="preserve">, </w:t>
      </w:r>
      <w:r w:rsidRPr="001C68FD">
        <w:rPr>
          <w:rFonts w:ascii="Times New Roman" w:hAnsi="Times New Roman" w:cs="Times New Roman"/>
          <w:i/>
          <w:iCs/>
          <w:sz w:val="28"/>
        </w:rPr>
        <w:t>309</w:t>
      </w:r>
      <w:r w:rsidRPr="001C68FD">
        <w:rPr>
          <w:rFonts w:ascii="Times New Roman" w:hAnsi="Times New Roman" w:cs="Times New Roman"/>
          <w:sz w:val="28"/>
        </w:rPr>
        <w:t>, 118475. https://doi.org/10.1016/j.apenergy.2021.118475</w:t>
      </w:r>
    </w:p>
    <w:p w14:paraId="246951A9" w14:textId="77777777" w:rsidR="001C68FD" w:rsidRPr="001C68FD" w:rsidRDefault="001C68FD" w:rsidP="001C68FD">
      <w:pPr>
        <w:pStyle w:val="Bibliography"/>
        <w:rPr>
          <w:rFonts w:ascii="Times New Roman" w:hAnsi="Times New Roman" w:cs="Times New Roman"/>
          <w:sz w:val="28"/>
        </w:rPr>
      </w:pPr>
      <w:r w:rsidRPr="001C68FD">
        <w:rPr>
          <w:rFonts w:ascii="Times New Roman" w:hAnsi="Times New Roman" w:cs="Times New Roman"/>
          <w:sz w:val="28"/>
        </w:rPr>
        <w:t xml:space="preserve">Miao, R., &amp; Khanna, M. (2020). Harnessing Advances in Agricultural Technologies to Optimize Resource Utilization in the Food-Energy-Water Nexus. </w:t>
      </w:r>
      <w:r w:rsidRPr="001C68FD">
        <w:rPr>
          <w:rFonts w:ascii="Times New Roman" w:hAnsi="Times New Roman" w:cs="Times New Roman"/>
          <w:i/>
          <w:iCs/>
          <w:sz w:val="28"/>
        </w:rPr>
        <w:t>Annual Review of Resource Economics</w:t>
      </w:r>
      <w:r w:rsidRPr="001C68FD">
        <w:rPr>
          <w:rFonts w:ascii="Times New Roman" w:hAnsi="Times New Roman" w:cs="Times New Roman"/>
          <w:sz w:val="28"/>
        </w:rPr>
        <w:t xml:space="preserve">, </w:t>
      </w:r>
      <w:r w:rsidRPr="001C68FD">
        <w:rPr>
          <w:rFonts w:ascii="Times New Roman" w:hAnsi="Times New Roman" w:cs="Times New Roman"/>
          <w:i/>
          <w:iCs/>
          <w:sz w:val="28"/>
        </w:rPr>
        <w:t>12</w:t>
      </w:r>
      <w:r w:rsidRPr="001C68FD">
        <w:rPr>
          <w:rFonts w:ascii="Times New Roman" w:hAnsi="Times New Roman" w:cs="Times New Roman"/>
          <w:sz w:val="28"/>
        </w:rPr>
        <w:t>(1), 65–85. https://doi.org/10.1146/annurev-resource-110319-115428</w:t>
      </w:r>
    </w:p>
    <w:p w14:paraId="776E8301" w14:textId="77777777" w:rsidR="001C68FD" w:rsidRPr="001C68FD" w:rsidRDefault="001C68FD" w:rsidP="001C68FD">
      <w:pPr>
        <w:pStyle w:val="Bibliography"/>
        <w:rPr>
          <w:rFonts w:ascii="Times New Roman" w:hAnsi="Times New Roman" w:cs="Times New Roman"/>
          <w:sz w:val="28"/>
        </w:rPr>
      </w:pPr>
      <w:r w:rsidRPr="001C68FD">
        <w:rPr>
          <w:rFonts w:ascii="Times New Roman" w:hAnsi="Times New Roman" w:cs="Times New Roman"/>
          <w:sz w:val="28"/>
        </w:rPr>
        <w:t xml:space="preserve">Neupane Bhandari, S., Schlüter, S., Kuckshinrichs, W., Schlör, H., Adamou, R., &amp; Bhandari, R. (2021). Economic Feasibility of Agrivoltaic Systems in Food-Energy Nexus Context: Modelling and a Case Study in Niger. </w:t>
      </w:r>
      <w:r w:rsidRPr="001C68FD">
        <w:rPr>
          <w:rFonts w:ascii="Times New Roman" w:hAnsi="Times New Roman" w:cs="Times New Roman"/>
          <w:i/>
          <w:iCs/>
          <w:sz w:val="28"/>
        </w:rPr>
        <w:t>Agronomy</w:t>
      </w:r>
      <w:r w:rsidRPr="001C68FD">
        <w:rPr>
          <w:rFonts w:ascii="Times New Roman" w:hAnsi="Times New Roman" w:cs="Times New Roman"/>
          <w:sz w:val="28"/>
        </w:rPr>
        <w:t xml:space="preserve">, </w:t>
      </w:r>
      <w:r w:rsidRPr="001C68FD">
        <w:rPr>
          <w:rFonts w:ascii="Times New Roman" w:hAnsi="Times New Roman" w:cs="Times New Roman"/>
          <w:i/>
          <w:iCs/>
          <w:sz w:val="28"/>
        </w:rPr>
        <w:t>11</w:t>
      </w:r>
      <w:r w:rsidRPr="001C68FD">
        <w:rPr>
          <w:rFonts w:ascii="Times New Roman" w:hAnsi="Times New Roman" w:cs="Times New Roman"/>
          <w:sz w:val="28"/>
        </w:rPr>
        <w:t>(10), Article 10. https://doi.org/10.3390/agronomy11101906</w:t>
      </w:r>
    </w:p>
    <w:p w14:paraId="65A4A98F" w14:textId="77777777" w:rsidR="001C68FD" w:rsidRPr="001C68FD" w:rsidRDefault="001C68FD" w:rsidP="001C68FD">
      <w:pPr>
        <w:pStyle w:val="Bibliography"/>
        <w:rPr>
          <w:rFonts w:ascii="Times New Roman" w:hAnsi="Times New Roman" w:cs="Times New Roman"/>
          <w:sz w:val="28"/>
        </w:rPr>
      </w:pPr>
      <w:r w:rsidRPr="001C68FD">
        <w:rPr>
          <w:rFonts w:ascii="Times New Roman" w:hAnsi="Times New Roman" w:cs="Times New Roman"/>
          <w:sz w:val="28"/>
        </w:rPr>
        <w:t xml:space="preserve">Proctor, K. W., Murthy, G. S., &amp; Higgins, C. W. (2021). Agrivoltaics Align with Green New Deal Goals While Supporting Investment in the US’ Rural </w:t>
      </w:r>
      <w:r w:rsidRPr="001C68FD">
        <w:rPr>
          <w:rFonts w:ascii="Times New Roman" w:hAnsi="Times New Roman" w:cs="Times New Roman"/>
          <w:sz w:val="28"/>
        </w:rPr>
        <w:lastRenderedPageBreak/>
        <w:t xml:space="preserve">Economy. </w:t>
      </w:r>
      <w:r w:rsidRPr="001C68FD">
        <w:rPr>
          <w:rFonts w:ascii="Times New Roman" w:hAnsi="Times New Roman" w:cs="Times New Roman"/>
          <w:i/>
          <w:iCs/>
          <w:sz w:val="28"/>
        </w:rPr>
        <w:t>Sustainability</w:t>
      </w:r>
      <w:r w:rsidRPr="001C68FD">
        <w:rPr>
          <w:rFonts w:ascii="Times New Roman" w:hAnsi="Times New Roman" w:cs="Times New Roman"/>
          <w:sz w:val="28"/>
        </w:rPr>
        <w:t xml:space="preserve">, </w:t>
      </w:r>
      <w:r w:rsidRPr="001C68FD">
        <w:rPr>
          <w:rFonts w:ascii="Times New Roman" w:hAnsi="Times New Roman" w:cs="Times New Roman"/>
          <w:i/>
          <w:iCs/>
          <w:sz w:val="28"/>
        </w:rPr>
        <w:t>13</w:t>
      </w:r>
      <w:r w:rsidRPr="001C68FD">
        <w:rPr>
          <w:rFonts w:ascii="Times New Roman" w:hAnsi="Times New Roman" w:cs="Times New Roman"/>
          <w:sz w:val="28"/>
        </w:rPr>
        <w:t>(1), Article 1. https://doi.org/10.3390/su13010137</w:t>
      </w:r>
    </w:p>
    <w:p w14:paraId="7909B7E0" w14:textId="77777777" w:rsidR="001C68FD" w:rsidRPr="001C68FD" w:rsidRDefault="001C68FD" w:rsidP="001C68FD">
      <w:pPr>
        <w:pStyle w:val="Bibliography"/>
        <w:rPr>
          <w:rFonts w:ascii="Times New Roman" w:hAnsi="Times New Roman" w:cs="Times New Roman"/>
          <w:sz w:val="28"/>
        </w:rPr>
      </w:pPr>
      <w:r w:rsidRPr="001C68FD">
        <w:rPr>
          <w:rFonts w:ascii="Times New Roman" w:hAnsi="Times New Roman" w:cs="Times New Roman"/>
          <w:sz w:val="28"/>
        </w:rPr>
        <w:t xml:space="preserve">Tilman, D., Socolow, R., Foley, J. A., Hill, J., Larson, E., Lynd, L., Pacala, S., Reilly, J., Searchinger, T., Somerville, C., &amp; Williams, R. (2009). Beneficial Biofuels—The Food, Energy, and Environment Trilemma. </w:t>
      </w:r>
      <w:r w:rsidRPr="001C68FD">
        <w:rPr>
          <w:rFonts w:ascii="Times New Roman" w:hAnsi="Times New Roman" w:cs="Times New Roman"/>
          <w:i/>
          <w:iCs/>
          <w:sz w:val="28"/>
        </w:rPr>
        <w:t>Science</w:t>
      </w:r>
      <w:r w:rsidRPr="001C68FD">
        <w:rPr>
          <w:rFonts w:ascii="Times New Roman" w:hAnsi="Times New Roman" w:cs="Times New Roman"/>
          <w:sz w:val="28"/>
        </w:rPr>
        <w:t xml:space="preserve">, </w:t>
      </w:r>
      <w:r w:rsidRPr="001C68FD">
        <w:rPr>
          <w:rFonts w:ascii="Times New Roman" w:hAnsi="Times New Roman" w:cs="Times New Roman"/>
          <w:i/>
          <w:iCs/>
          <w:sz w:val="28"/>
        </w:rPr>
        <w:t>325</w:t>
      </w:r>
      <w:r w:rsidRPr="001C68FD">
        <w:rPr>
          <w:rFonts w:ascii="Times New Roman" w:hAnsi="Times New Roman" w:cs="Times New Roman"/>
          <w:sz w:val="28"/>
        </w:rPr>
        <w:t>(5938), 270–271. https://doi.org/10.1126/science.1177970</w:t>
      </w:r>
    </w:p>
    <w:p w14:paraId="04DFFFEB" w14:textId="77777777" w:rsidR="001C68FD" w:rsidRPr="001C68FD" w:rsidRDefault="001C68FD" w:rsidP="001C68FD">
      <w:pPr>
        <w:pStyle w:val="Bibliography"/>
        <w:rPr>
          <w:rFonts w:ascii="Times New Roman" w:hAnsi="Times New Roman" w:cs="Times New Roman"/>
          <w:sz w:val="28"/>
        </w:rPr>
      </w:pPr>
      <w:r w:rsidRPr="001C68FD">
        <w:rPr>
          <w:rFonts w:ascii="Times New Roman" w:hAnsi="Times New Roman" w:cs="Times New Roman"/>
          <w:sz w:val="28"/>
        </w:rPr>
        <w:t xml:space="preserve">Trommsdorff, M., Vorast, M., Durga, N., &amp; Padwardhan, S. (2021). Potential of agrivoltaics to contribute to socio-economic sustainability: A case study in Maharashtra/India. </w:t>
      </w:r>
      <w:r w:rsidRPr="001C68FD">
        <w:rPr>
          <w:rFonts w:ascii="Times New Roman" w:hAnsi="Times New Roman" w:cs="Times New Roman"/>
          <w:i/>
          <w:iCs/>
          <w:sz w:val="28"/>
        </w:rPr>
        <w:t>AIP Conference Proceedings</w:t>
      </w:r>
      <w:r w:rsidRPr="001C68FD">
        <w:rPr>
          <w:rFonts w:ascii="Times New Roman" w:hAnsi="Times New Roman" w:cs="Times New Roman"/>
          <w:sz w:val="28"/>
        </w:rPr>
        <w:t xml:space="preserve">, </w:t>
      </w:r>
      <w:r w:rsidRPr="001C68FD">
        <w:rPr>
          <w:rFonts w:ascii="Times New Roman" w:hAnsi="Times New Roman" w:cs="Times New Roman"/>
          <w:i/>
          <w:iCs/>
          <w:sz w:val="28"/>
        </w:rPr>
        <w:t>2361</w:t>
      </w:r>
      <w:r w:rsidRPr="001C68FD">
        <w:rPr>
          <w:rFonts w:ascii="Times New Roman" w:hAnsi="Times New Roman" w:cs="Times New Roman"/>
          <w:sz w:val="28"/>
        </w:rPr>
        <w:t>(1), 040001. https://doi.org/10.1063/5.0054569</w:t>
      </w:r>
    </w:p>
    <w:p w14:paraId="20699172" w14:textId="77777777" w:rsidR="001C68FD" w:rsidRPr="001C68FD" w:rsidRDefault="001C68FD" w:rsidP="001C68FD">
      <w:pPr>
        <w:pStyle w:val="Bibliography"/>
        <w:rPr>
          <w:rFonts w:ascii="Times New Roman" w:hAnsi="Times New Roman" w:cs="Times New Roman"/>
          <w:sz w:val="28"/>
        </w:rPr>
      </w:pPr>
      <w:r w:rsidRPr="001C68FD">
        <w:rPr>
          <w:rFonts w:ascii="Times New Roman" w:hAnsi="Times New Roman" w:cs="Times New Roman"/>
          <w:sz w:val="28"/>
        </w:rPr>
        <w:t xml:space="preserve">Weselek, A., Ehmann, A., Zikeli, S., Lewandowski, I., Schindele, S., &amp; Högy, P. (2019). Agrophotovoltaic systems: Applications, challenges, and opportunities. A review. </w:t>
      </w:r>
      <w:r w:rsidRPr="001C68FD">
        <w:rPr>
          <w:rFonts w:ascii="Times New Roman" w:hAnsi="Times New Roman" w:cs="Times New Roman"/>
          <w:i/>
          <w:iCs/>
          <w:sz w:val="28"/>
        </w:rPr>
        <w:t>Agronomy for Sustainable Development</w:t>
      </w:r>
      <w:r w:rsidRPr="001C68FD">
        <w:rPr>
          <w:rFonts w:ascii="Times New Roman" w:hAnsi="Times New Roman" w:cs="Times New Roman"/>
          <w:sz w:val="28"/>
        </w:rPr>
        <w:t xml:space="preserve">, </w:t>
      </w:r>
      <w:r w:rsidRPr="001C68FD">
        <w:rPr>
          <w:rFonts w:ascii="Times New Roman" w:hAnsi="Times New Roman" w:cs="Times New Roman"/>
          <w:i/>
          <w:iCs/>
          <w:sz w:val="28"/>
        </w:rPr>
        <w:t>39</w:t>
      </w:r>
      <w:r w:rsidRPr="001C68FD">
        <w:rPr>
          <w:rFonts w:ascii="Times New Roman" w:hAnsi="Times New Roman" w:cs="Times New Roman"/>
          <w:sz w:val="28"/>
        </w:rPr>
        <w:t>(4), 35. https://doi.org/10.1007/s13593-019-0581-3</w:t>
      </w:r>
    </w:p>
    <w:p w14:paraId="4568027C" w14:textId="23389293" w:rsidR="002D1152" w:rsidRPr="00DC78F1" w:rsidRDefault="002D1152" w:rsidP="00287244">
      <w:pPr>
        <w:spacing w:line="360" w:lineRule="auto"/>
        <w:ind w:left="360"/>
        <w:rPr>
          <w:rFonts w:ascii="Times New Roman" w:hAnsi="Times New Roman" w:cs="Times New Roman"/>
          <w:sz w:val="28"/>
          <w:szCs w:val="28"/>
        </w:rPr>
      </w:pPr>
      <w:r>
        <w:rPr>
          <w:rFonts w:ascii="Times New Roman" w:hAnsi="Times New Roman" w:cs="Times New Roman"/>
          <w:sz w:val="28"/>
          <w:szCs w:val="28"/>
        </w:rPr>
        <w:fldChar w:fldCharType="end"/>
      </w:r>
    </w:p>
    <w:sectPr w:rsidR="002D1152" w:rsidRPr="00DC78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jesh Mishra" w:date="2023-06-23T14:29:00Z" w:initials="BM">
    <w:p w14:paraId="0D283DAF" w14:textId="77777777" w:rsidR="009063EB" w:rsidRDefault="009063EB" w:rsidP="00FD6355">
      <w:pPr>
        <w:pStyle w:val="CommentText"/>
      </w:pPr>
      <w:r>
        <w:rPr>
          <w:rStyle w:val="CommentReference"/>
        </w:rPr>
        <w:annotationRef/>
      </w:r>
      <w:r>
        <w:t>Make it short.</w:t>
      </w:r>
    </w:p>
  </w:comment>
  <w:comment w:id="1" w:author="Bijesh Mishra" w:date="2023-06-23T13:28:00Z" w:initials="BM">
    <w:p w14:paraId="2461183C" w14:textId="75AC0AFF" w:rsidR="00A94F31" w:rsidRDefault="00A94F31">
      <w:pPr>
        <w:pStyle w:val="CommentText"/>
      </w:pPr>
      <w:r>
        <w:rPr>
          <w:rStyle w:val="CommentReference"/>
        </w:rPr>
        <w:annotationRef/>
      </w:r>
      <w:r>
        <w:t xml:space="preserve">Are you planning to look at yield, growth characters? </w:t>
      </w:r>
    </w:p>
    <w:p w14:paraId="3BEB79FB" w14:textId="77777777" w:rsidR="00A94F31" w:rsidRDefault="00A94F31">
      <w:pPr>
        <w:pStyle w:val="CommentText"/>
      </w:pPr>
    </w:p>
    <w:p w14:paraId="0081A3F1" w14:textId="77777777" w:rsidR="00A94F31" w:rsidRDefault="00A94F31" w:rsidP="001C42AA">
      <w:pPr>
        <w:pStyle w:val="CommentText"/>
      </w:pPr>
      <w:r>
        <w:t>These are not economic aspects they are agronomic/cultural/biological aspects. To be an economists, you may wanna focus on economics aspects rather than biological aspects.</w:t>
      </w:r>
    </w:p>
  </w:comment>
  <w:comment w:id="7" w:author="Bijesh Mishra" w:date="2023-06-23T13:44:00Z" w:initials="BM">
    <w:p w14:paraId="5735D115" w14:textId="77777777" w:rsidR="00733A4D" w:rsidRDefault="00733A4D" w:rsidP="00262DBC">
      <w:pPr>
        <w:pStyle w:val="CommentText"/>
      </w:pPr>
      <w:r>
        <w:rPr>
          <w:rStyle w:val="CommentReference"/>
        </w:rPr>
        <w:annotationRef/>
      </w:r>
      <w:r>
        <w:t>Three research questions, two objectives. Make one objective for one research question.</w:t>
      </w:r>
    </w:p>
  </w:comment>
  <w:comment w:id="8" w:author="Bijesh Mishra" w:date="2023-06-23T13:29:00Z" w:initials="BM">
    <w:p w14:paraId="415B4481" w14:textId="3BAD524E" w:rsidR="00220516" w:rsidRDefault="00220516">
      <w:pPr>
        <w:pStyle w:val="CommentText"/>
      </w:pPr>
      <w:r>
        <w:rPr>
          <w:rStyle w:val="CommentReference"/>
        </w:rPr>
        <w:annotationRef/>
      </w:r>
      <w:r>
        <w:t>Productivity or profitability?</w:t>
      </w:r>
    </w:p>
    <w:p w14:paraId="655FEC84" w14:textId="77777777" w:rsidR="00220516" w:rsidRDefault="00220516">
      <w:pPr>
        <w:pStyle w:val="CommentText"/>
      </w:pPr>
    </w:p>
    <w:p w14:paraId="3D75E6E7" w14:textId="77777777" w:rsidR="00220516" w:rsidRDefault="00220516" w:rsidP="00367F85">
      <w:pPr>
        <w:pStyle w:val="CommentText"/>
      </w:pPr>
      <w:r>
        <w:t>Productivity is generally evaluated by crop science people unless you want to do both.</w:t>
      </w:r>
    </w:p>
  </w:comment>
  <w:comment w:id="12" w:author="Bijesh Mishra" w:date="2023-06-23T13:30:00Z" w:initials="BM">
    <w:p w14:paraId="1DDAB9A1" w14:textId="77777777" w:rsidR="00C2087E" w:rsidRDefault="00C2087E" w:rsidP="00CA08BB">
      <w:pPr>
        <w:pStyle w:val="CommentText"/>
      </w:pPr>
      <w:r>
        <w:rPr>
          <w:rStyle w:val="CommentReference"/>
        </w:rPr>
        <w:annotationRef/>
      </w:r>
      <w:r>
        <w:t>Increase or decrease?</w:t>
      </w:r>
    </w:p>
  </w:comment>
  <w:comment w:id="13" w:author="Bijesh Mishra" w:date="2023-06-23T13:30:00Z" w:initials="BM">
    <w:p w14:paraId="1BE20EA2" w14:textId="77777777" w:rsidR="00C2087E" w:rsidRDefault="00C2087E" w:rsidP="00453BA9">
      <w:pPr>
        <w:pStyle w:val="CommentText"/>
      </w:pPr>
      <w:r>
        <w:rPr>
          <w:rStyle w:val="CommentReference"/>
        </w:rPr>
        <w:annotationRef/>
      </w:r>
      <w:r>
        <w:t>Economic viability meaning?</w:t>
      </w:r>
    </w:p>
  </w:comment>
  <w:comment w:id="14" w:author="Bijesh Mishra" w:date="2023-06-23T13:41:00Z" w:initials="BM">
    <w:p w14:paraId="240375D8" w14:textId="77777777" w:rsidR="00CC34DC" w:rsidRDefault="00CC34DC" w:rsidP="0036624B">
      <w:pPr>
        <w:pStyle w:val="CommentText"/>
      </w:pPr>
      <w:r>
        <w:rPr>
          <w:rStyle w:val="CommentReference"/>
        </w:rPr>
        <w:annotationRef/>
      </w:r>
      <w:r>
        <w:t>Use one. AV is better in our context.</w:t>
      </w:r>
    </w:p>
  </w:comment>
  <w:comment w:id="17" w:author="Bijesh Mishra" w:date="2023-06-23T13:42:00Z" w:initials="BM">
    <w:p w14:paraId="16F78B53" w14:textId="77777777" w:rsidR="00CA286D" w:rsidRDefault="00CA286D" w:rsidP="008C196E">
      <w:pPr>
        <w:pStyle w:val="CommentText"/>
      </w:pPr>
      <w:r>
        <w:rPr>
          <w:rStyle w:val="CommentReference"/>
        </w:rPr>
        <w:annotationRef/>
      </w:r>
      <w:r>
        <w:t>Not scientific writing quality word.</w:t>
      </w:r>
    </w:p>
  </w:comment>
  <w:comment w:id="19" w:author="Bijesh Mishra" w:date="2023-06-23T13:43:00Z" w:initials="BM">
    <w:p w14:paraId="15F20D66" w14:textId="77777777" w:rsidR="00AB5111" w:rsidRDefault="00AB5111" w:rsidP="00DB261F">
      <w:pPr>
        <w:pStyle w:val="CommentText"/>
      </w:pPr>
      <w:r>
        <w:rPr>
          <w:rStyle w:val="CommentReference"/>
        </w:rPr>
        <w:annotationRef/>
      </w:r>
      <w:r>
        <w:t>Why upper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283DAF" w15:done="0"/>
  <w15:commentEx w15:paraId="0081A3F1" w15:done="0"/>
  <w15:commentEx w15:paraId="5735D115" w15:done="0"/>
  <w15:commentEx w15:paraId="3D75E6E7" w15:done="0"/>
  <w15:commentEx w15:paraId="1DDAB9A1" w15:done="0"/>
  <w15:commentEx w15:paraId="1BE20EA2" w15:done="0"/>
  <w15:commentEx w15:paraId="240375D8" w15:done="0"/>
  <w15:commentEx w15:paraId="16F78B53" w15:done="0"/>
  <w15:commentEx w15:paraId="15F20D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02AD9" w16cex:dateUtc="2023-06-23T19:29:00Z"/>
  <w16cex:commentExtensible w16cex:durableId="28401C66" w16cex:dateUtc="2023-06-23T18:28:00Z"/>
  <w16cex:commentExtensible w16cex:durableId="28402059" w16cex:dateUtc="2023-06-23T18:44:00Z"/>
  <w16cex:commentExtensible w16cex:durableId="28401CC2" w16cex:dateUtc="2023-06-23T18:29:00Z"/>
  <w16cex:commentExtensible w16cex:durableId="28401CE9" w16cex:dateUtc="2023-06-23T18:30:00Z"/>
  <w16cex:commentExtensible w16cex:durableId="28401CF8" w16cex:dateUtc="2023-06-23T18:30:00Z"/>
  <w16cex:commentExtensible w16cex:durableId="28401F7F" w16cex:dateUtc="2023-06-23T18:41:00Z"/>
  <w16cex:commentExtensible w16cex:durableId="28401FC1" w16cex:dateUtc="2023-06-23T18:42:00Z"/>
  <w16cex:commentExtensible w16cex:durableId="28401FF5" w16cex:dateUtc="2023-06-23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283DAF" w16cid:durableId="28402AD9"/>
  <w16cid:commentId w16cid:paraId="0081A3F1" w16cid:durableId="28401C66"/>
  <w16cid:commentId w16cid:paraId="5735D115" w16cid:durableId="28402059"/>
  <w16cid:commentId w16cid:paraId="3D75E6E7" w16cid:durableId="28401CC2"/>
  <w16cid:commentId w16cid:paraId="1DDAB9A1" w16cid:durableId="28401CE9"/>
  <w16cid:commentId w16cid:paraId="1BE20EA2" w16cid:durableId="28401CF8"/>
  <w16cid:commentId w16cid:paraId="240375D8" w16cid:durableId="28401F7F"/>
  <w16cid:commentId w16cid:paraId="16F78B53" w16cid:durableId="28401FC1"/>
  <w16cid:commentId w16cid:paraId="15F20D66" w16cid:durableId="28401F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3B27A" w14:textId="77777777" w:rsidR="005B76BE" w:rsidRDefault="005B76BE" w:rsidP="00BA064F">
      <w:pPr>
        <w:spacing w:after="0" w:line="240" w:lineRule="auto"/>
      </w:pPr>
      <w:r>
        <w:separator/>
      </w:r>
    </w:p>
  </w:endnote>
  <w:endnote w:type="continuationSeparator" w:id="0">
    <w:p w14:paraId="1629847D" w14:textId="77777777" w:rsidR="005B76BE" w:rsidRDefault="005B76BE" w:rsidP="00BA0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342B7" w14:textId="77777777" w:rsidR="005B76BE" w:rsidRDefault="005B76BE" w:rsidP="00BA064F">
      <w:pPr>
        <w:spacing w:after="0" w:line="240" w:lineRule="auto"/>
      </w:pPr>
      <w:r>
        <w:separator/>
      </w:r>
    </w:p>
  </w:footnote>
  <w:footnote w:type="continuationSeparator" w:id="0">
    <w:p w14:paraId="2B82181A" w14:textId="77777777" w:rsidR="005B76BE" w:rsidRDefault="005B76BE" w:rsidP="00BA0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7A7"/>
    <w:multiLevelType w:val="hybridMultilevel"/>
    <w:tmpl w:val="2F9A97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3025C0"/>
    <w:multiLevelType w:val="hybridMultilevel"/>
    <w:tmpl w:val="A1CCB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F6E23"/>
    <w:multiLevelType w:val="hybridMultilevel"/>
    <w:tmpl w:val="69E03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D3E8F"/>
    <w:multiLevelType w:val="hybridMultilevel"/>
    <w:tmpl w:val="63A89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55383B"/>
    <w:multiLevelType w:val="hybridMultilevel"/>
    <w:tmpl w:val="C8282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E2546"/>
    <w:multiLevelType w:val="hybridMultilevel"/>
    <w:tmpl w:val="CA327E48"/>
    <w:lvl w:ilvl="0" w:tplc="92D097B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9528D"/>
    <w:multiLevelType w:val="hybridMultilevel"/>
    <w:tmpl w:val="A094D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2C6C5A"/>
    <w:multiLevelType w:val="hybridMultilevel"/>
    <w:tmpl w:val="C632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2B1377"/>
    <w:multiLevelType w:val="hybridMultilevel"/>
    <w:tmpl w:val="45C4B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4126720">
    <w:abstractNumId w:val="5"/>
  </w:num>
  <w:num w:numId="2" w16cid:durableId="1118797707">
    <w:abstractNumId w:val="1"/>
  </w:num>
  <w:num w:numId="3" w16cid:durableId="1609240392">
    <w:abstractNumId w:val="7"/>
  </w:num>
  <w:num w:numId="4" w16cid:durableId="403916727">
    <w:abstractNumId w:val="0"/>
  </w:num>
  <w:num w:numId="5" w16cid:durableId="1819764857">
    <w:abstractNumId w:val="2"/>
  </w:num>
  <w:num w:numId="6" w16cid:durableId="2085487404">
    <w:abstractNumId w:val="6"/>
  </w:num>
  <w:num w:numId="7" w16cid:durableId="531458666">
    <w:abstractNumId w:val="8"/>
  </w:num>
  <w:num w:numId="8" w16cid:durableId="1819958452">
    <w:abstractNumId w:val="3"/>
  </w:num>
  <w:num w:numId="9" w16cid:durableId="185664654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esh Mishra">
    <w15:presenceInfo w15:providerId="AD" w15:userId="S::bzm0094@auburn.edu::13734767-c100-4943-9839-8a3033a5fe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wtACSZhaGFuYWxko6SsGpxcWZ+XkgBUa1ANJTlv8sAAAA"/>
  </w:docVars>
  <w:rsids>
    <w:rsidRoot w:val="0053400F"/>
    <w:rsid w:val="0000116F"/>
    <w:rsid w:val="00002DA4"/>
    <w:rsid w:val="0001224E"/>
    <w:rsid w:val="00015F1B"/>
    <w:rsid w:val="000202AA"/>
    <w:rsid w:val="000229C4"/>
    <w:rsid w:val="00023BDE"/>
    <w:rsid w:val="000254E9"/>
    <w:rsid w:val="00027866"/>
    <w:rsid w:val="0003746E"/>
    <w:rsid w:val="000532B6"/>
    <w:rsid w:val="00062C23"/>
    <w:rsid w:val="000664C0"/>
    <w:rsid w:val="00072DF4"/>
    <w:rsid w:val="0007474B"/>
    <w:rsid w:val="00075315"/>
    <w:rsid w:val="0007583F"/>
    <w:rsid w:val="00080085"/>
    <w:rsid w:val="00080913"/>
    <w:rsid w:val="000B2A8B"/>
    <w:rsid w:val="000C528F"/>
    <w:rsid w:val="000D363F"/>
    <w:rsid w:val="000D46EA"/>
    <w:rsid w:val="000D4867"/>
    <w:rsid w:val="000E2E7B"/>
    <w:rsid w:val="000E58DC"/>
    <w:rsid w:val="000E6832"/>
    <w:rsid w:val="000F20D8"/>
    <w:rsid w:val="000F47A7"/>
    <w:rsid w:val="000F722F"/>
    <w:rsid w:val="001008EB"/>
    <w:rsid w:val="00103CAE"/>
    <w:rsid w:val="00111322"/>
    <w:rsid w:val="00112151"/>
    <w:rsid w:val="00115AC5"/>
    <w:rsid w:val="001175AF"/>
    <w:rsid w:val="00122020"/>
    <w:rsid w:val="00124A1D"/>
    <w:rsid w:val="00135335"/>
    <w:rsid w:val="00140C6A"/>
    <w:rsid w:val="00160EE0"/>
    <w:rsid w:val="0017042E"/>
    <w:rsid w:val="00173AFA"/>
    <w:rsid w:val="00176E24"/>
    <w:rsid w:val="00184518"/>
    <w:rsid w:val="00185D1D"/>
    <w:rsid w:val="00185EEA"/>
    <w:rsid w:val="001915C5"/>
    <w:rsid w:val="001A7C10"/>
    <w:rsid w:val="001C68FD"/>
    <w:rsid w:val="001D190A"/>
    <w:rsid w:val="001D4C89"/>
    <w:rsid w:val="001D7D0D"/>
    <w:rsid w:val="001E2640"/>
    <w:rsid w:val="001E67CE"/>
    <w:rsid w:val="00210A82"/>
    <w:rsid w:val="00220516"/>
    <w:rsid w:val="002267FF"/>
    <w:rsid w:val="002302FB"/>
    <w:rsid w:val="00236372"/>
    <w:rsid w:val="00243C91"/>
    <w:rsid w:val="00246FD1"/>
    <w:rsid w:val="00266D66"/>
    <w:rsid w:val="00270F3B"/>
    <w:rsid w:val="00281BA8"/>
    <w:rsid w:val="00287244"/>
    <w:rsid w:val="002A32E6"/>
    <w:rsid w:val="002A6365"/>
    <w:rsid w:val="002B4094"/>
    <w:rsid w:val="002B4F98"/>
    <w:rsid w:val="002C1EBC"/>
    <w:rsid w:val="002C6E30"/>
    <w:rsid w:val="002D1152"/>
    <w:rsid w:val="002D6C10"/>
    <w:rsid w:val="002E3920"/>
    <w:rsid w:val="002E48ED"/>
    <w:rsid w:val="002E7942"/>
    <w:rsid w:val="002F15B1"/>
    <w:rsid w:val="002F29DF"/>
    <w:rsid w:val="002F6D2F"/>
    <w:rsid w:val="002F7035"/>
    <w:rsid w:val="00300681"/>
    <w:rsid w:val="00312A2E"/>
    <w:rsid w:val="00313812"/>
    <w:rsid w:val="003270AA"/>
    <w:rsid w:val="00334739"/>
    <w:rsid w:val="00334B7B"/>
    <w:rsid w:val="00337D26"/>
    <w:rsid w:val="003427E4"/>
    <w:rsid w:val="003462A9"/>
    <w:rsid w:val="003544CD"/>
    <w:rsid w:val="00360F3D"/>
    <w:rsid w:val="003625D7"/>
    <w:rsid w:val="00362B94"/>
    <w:rsid w:val="00363E1C"/>
    <w:rsid w:val="00367AD0"/>
    <w:rsid w:val="00380F5B"/>
    <w:rsid w:val="0038557D"/>
    <w:rsid w:val="00393C14"/>
    <w:rsid w:val="0039684D"/>
    <w:rsid w:val="00397CF9"/>
    <w:rsid w:val="003A49E4"/>
    <w:rsid w:val="003B2397"/>
    <w:rsid w:val="003B434B"/>
    <w:rsid w:val="003B620E"/>
    <w:rsid w:val="003C2B77"/>
    <w:rsid w:val="003D6D1B"/>
    <w:rsid w:val="003E0CE1"/>
    <w:rsid w:val="003E1158"/>
    <w:rsid w:val="003E6F2F"/>
    <w:rsid w:val="003E6FDF"/>
    <w:rsid w:val="003F35D8"/>
    <w:rsid w:val="00404411"/>
    <w:rsid w:val="00413954"/>
    <w:rsid w:val="004157FA"/>
    <w:rsid w:val="00440165"/>
    <w:rsid w:val="00441014"/>
    <w:rsid w:val="0044265D"/>
    <w:rsid w:val="00442892"/>
    <w:rsid w:val="00447EFD"/>
    <w:rsid w:val="00454281"/>
    <w:rsid w:val="00474A83"/>
    <w:rsid w:val="00480AB5"/>
    <w:rsid w:val="004824B4"/>
    <w:rsid w:val="00490EFC"/>
    <w:rsid w:val="0049553E"/>
    <w:rsid w:val="004A03DA"/>
    <w:rsid w:val="004A6092"/>
    <w:rsid w:val="004B134B"/>
    <w:rsid w:val="004B3240"/>
    <w:rsid w:val="004C7856"/>
    <w:rsid w:val="004C7A9E"/>
    <w:rsid w:val="004E6133"/>
    <w:rsid w:val="004F1C9F"/>
    <w:rsid w:val="00502A86"/>
    <w:rsid w:val="00511763"/>
    <w:rsid w:val="0051364B"/>
    <w:rsid w:val="005151C2"/>
    <w:rsid w:val="005156C6"/>
    <w:rsid w:val="0053400F"/>
    <w:rsid w:val="005401E7"/>
    <w:rsid w:val="00553786"/>
    <w:rsid w:val="00560D8E"/>
    <w:rsid w:val="005620A5"/>
    <w:rsid w:val="00564E11"/>
    <w:rsid w:val="00572940"/>
    <w:rsid w:val="005774CE"/>
    <w:rsid w:val="00582F49"/>
    <w:rsid w:val="00595B75"/>
    <w:rsid w:val="00596F67"/>
    <w:rsid w:val="005A3C9F"/>
    <w:rsid w:val="005A4A17"/>
    <w:rsid w:val="005B0FCA"/>
    <w:rsid w:val="005B1097"/>
    <w:rsid w:val="005B76BE"/>
    <w:rsid w:val="005C0369"/>
    <w:rsid w:val="005C3164"/>
    <w:rsid w:val="005C36E0"/>
    <w:rsid w:val="005C6562"/>
    <w:rsid w:val="005D279A"/>
    <w:rsid w:val="005D39F7"/>
    <w:rsid w:val="005D6491"/>
    <w:rsid w:val="005E2BAA"/>
    <w:rsid w:val="0060098A"/>
    <w:rsid w:val="00605C59"/>
    <w:rsid w:val="00612318"/>
    <w:rsid w:val="00624D8F"/>
    <w:rsid w:val="00624F20"/>
    <w:rsid w:val="0063730E"/>
    <w:rsid w:val="00637F3D"/>
    <w:rsid w:val="00644D3E"/>
    <w:rsid w:val="0066412D"/>
    <w:rsid w:val="006729F9"/>
    <w:rsid w:val="00676094"/>
    <w:rsid w:val="00681488"/>
    <w:rsid w:val="0068538B"/>
    <w:rsid w:val="006863B4"/>
    <w:rsid w:val="00687B0C"/>
    <w:rsid w:val="00692AF8"/>
    <w:rsid w:val="00697C8A"/>
    <w:rsid w:val="006A25EA"/>
    <w:rsid w:val="006A55D8"/>
    <w:rsid w:val="006A5B92"/>
    <w:rsid w:val="006A5DB1"/>
    <w:rsid w:val="006B1983"/>
    <w:rsid w:val="006B77BA"/>
    <w:rsid w:val="006C17E5"/>
    <w:rsid w:val="006C6405"/>
    <w:rsid w:val="006C68EB"/>
    <w:rsid w:val="006C7000"/>
    <w:rsid w:val="006E42A2"/>
    <w:rsid w:val="006E43CF"/>
    <w:rsid w:val="006E4854"/>
    <w:rsid w:val="00700C4D"/>
    <w:rsid w:val="00707519"/>
    <w:rsid w:val="00707B97"/>
    <w:rsid w:val="00711EFD"/>
    <w:rsid w:val="007124B4"/>
    <w:rsid w:val="00715AE0"/>
    <w:rsid w:val="00722AF5"/>
    <w:rsid w:val="00733A4D"/>
    <w:rsid w:val="00740E42"/>
    <w:rsid w:val="0074105C"/>
    <w:rsid w:val="00750B1E"/>
    <w:rsid w:val="00763109"/>
    <w:rsid w:val="007829C8"/>
    <w:rsid w:val="00784EDB"/>
    <w:rsid w:val="0079034B"/>
    <w:rsid w:val="007A0129"/>
    <w:rsid w:val="007A0F31"/>
    <w:rsid w:val="007A2A80"/>
    <w:rsid w:val="007A6252"/>
    <w:rsid w:val="007B13FE"/>
    <w:rsid w:val="007B73AA"/>
    <w:rsid w:val="007D1766"/>
    <w:rsid w:val="007D22E1"/>
    <w:rsid w:val="007D4886"/>
    <w:rsid w:val="007E0C51"/>
    <w:rsid w:val="007E21C1"/>
    <w:rsid w:val="007E6C80"/>
    <w:rsid w:val="007F1DAF"/>
    <w:rsid w:val="0081609E"/>
    <w:rsid w:val="008259B4"/>
    <w:rsid w:val="00830F53"/>
    <w:rsid w:val="00831BDF"/>
    <w:rsid w:val="00832A60"/>
    <w:rsid w:val="00846D1A"/>
    <w:rsid w:val="00847AA1"/>
    <w:rsid w:val="00852912"/>
    <w:rsid w:val="00864739"/>
    <w:rsid w:val="00867482"/>
    <w:rsid w:val="008704D8"/>
    <w:rsid w:val="0087158C"/>
    <w:rsid w:val="008802C8"/>
    <w:rsid w:val="008869BD"/>
    <w:rsid w:val="00896C7A"/>
    <w:rsid w:val="008972D6"/>
    <w:rsid w:val="008A5AC8"/>
    <w:rsid w:val="008A6097"/>
    <w:rsid w:val="008B1637"/>
    <w:rsid w:val="008B548D"/>
    <w:rsid w:val="008C060C"/>
    <w:rsid w:val="008C3C73"/>
    <w:rsid w:val="008D38E6"/>
    <w:rsid w:val="008E488B"/>
    <w:rsid w:val="008E7898"/>
    <w:rsid w:val="0090502C"/>
    <w:rsid w:val="009063EB"/>
    <w:rsid w:val="0090745D"/>
    <w:rsid w:val="00912712"/>
    <w:rsid w:val="0092445B"/>
    <w:rsid w:val="009331F5"/>
    <w:rsid w:val="0093375A"/>
    <w:rsid w:val="00936624"/>
    <w:rsid w:val="0094385C"/>
    <w:rsid w:val="0094510B"/>
    <w:rsid w:val="009453D5"/>
    <w:rsid w:val="00954459"/>
    <w:rsid w:val="00954F9C"/>
    <w:rsid w:val="009572FA"/>
    <w:rsid w:val="00965F99"/>
    <w:rsid w:val="009709B4"/>
    <w:rsid w:val="00972BA9"/>
    <w:rsid w:val="009766DF"/>
    <w:rsid w:val="009951DD"/>
    <w:rsid w:val="009A3B52"/>
    <w:rsid w:val="009B301D"/>
    <w:rsid w:val="009B5486"/>
    <w:rsid w:val="009B6310"/>
    <w:rsid w:val="009C33C5"/>
    <w:rsid w:val="009D2DD8"/>
    <w:rsid w:val="009D5F3D"/>
    <w:rsid w:val="009E3D05"/>
    <w:rsid w:val="00A14905"/>
    <w:rsid w:val="00A16A4A"/>
    <w:rsid w:val="00A209B3"/>
    <w:rsid w:val="00A264A1"/>
    <w:rsid w:val="00A31596"/>
    <w:rsid w:val="00A316CE"/>
    <w:rsid w:val="00A5116B"/>
    <w:rsid w:val="00A575A4"/>
    <w:rsid w:val="00A6049A"/>
    <w:rsid w:val="00A620AA"/>
    <w:rsid w:val="00A70F34"/>
    <w:rsid w:val="00A77D88"/>
    <w:rsid w:val="00A81C9C"/>
    <w:rsid w:val="00A86BCA"/>
    <w:rsid w:val="00A94F31"/>
    <w:rsid w:val="00AA434A"/>
    <w:rsid w:val="00AB1574"/>
    <w:rsid w:val="00AB1719"/>
    <w:rsid w:val="00AB4DBB"/>
    <w:rsid w:val="00AB5111"/>
    <w:rsid w:val="00AD4E0B"/>
    <w:rsid w:val="00AD5467"/>
    <w:rsid w:val="00AE16A7"/>
    <w:rsid w:val="00AE7747"/>
    <w:rsid w:val="00AF3BA7"/>
    <w:rsid w:val="00AF3F21"/>
    <w:rsid w:val="00B0157F"/>
    <w:rsid w:val="00B0373B"/>
    <w:rsid w:val="00B05E33"/>
    <w:rsid w:val="00B0684F"/>
    <w:rsid w:val="00B20964"/>
    <w:rsid w:val="00B321CF"/>
    <w:rsid w:val="00B346B7"/>
    <w:rsid w:val="00B45F6D"/>
    <w:rsid w:val="00B5254D"/>
    <w:rsid w:val="00B56396"/>
    <w:rsid w:val="00B6333B"/>
    <w:rsid w:val="00B648D5"/>
    <w:rsid w:val="00B769A3"/>
    <w:rsid w:val="00B90175"/>
    <w:rsid w:val="00B93E1F"/>
    <w:rsid w:val="00BA064F"/>
    <w:rsid w:val="00BB0E70"/>
    <w:rsid w:val="00BB555F"/>
    <w:rsid w:val="00BB6E57"/>
    <w:rsid w:val="00BE481E"/>
    <w:rsid w:val="00BF2BF7"/>
    <w:rsid w:val="00BF7068"/>
    <w:rsid w:val="00C0134D"/>
    <w:rsid w:val="00C12F8F"/>
    <w:rsid w:val="00C1384B"/>
    <w:rsid w:val="00C15A65"/>
    <w:rsid w:val="00C2087E"/>
    <w:rsid w:val="00C3049D"/>
    <w:rsid w:val="00C365A7"/>
    <w:rsid w:val="00C367B0"/>
    <w:rsid w:val="00C41371"/>
    <w:rsid w:val="00C442F9"/>
    <w:rsid w:val="00C444F7"/>
    <w:rsid w:val="00C46E8B"/>
    <w:rsid w:val="00C47086"/>
    <w:rsid w:val="00C53086"/>
    <w:rsid w:val="00C5447A"/>
    <w:rsid w:val="00C54B1B"/>
    <w:rsid w:val="00C57729"/>
    <w:rsid w:val="00C711E5"/>
    <w:rsid w:val="00C9023E"/>
    <w:rsid w:val="00CA286D"/>
    <w:rsid w:val="00CB2853"/>
    <w:rsid w:val="00CC34DC"/>
    <w:rsid w:val="00CC575F"/>
    <w:rsid w:val="00CE06D0"/>
    <w:rsid w:val="00CE2D63"/>
    <w:rsid w:val="00CE4752"/>
    <w:rsid w:val="00CE75BA"/>
    <w:rsid w:val="00CF0137"/>
    <w:rsid w:val="00CF3A7A"/>
    <w:rsid w:val="00CF48A8"/>
    <w:rsid w:val="00D02551"/>
    <w:rsid w:val="00D1704E"/>
    <w:rsid w:val="00D219F7"/>
    <w:rsid w:val="00D31B48"/>
    <w:rsid w:val="00D328BB"/>
    <w:rsid w:val="00D34076"/>
    <w:rsid w:val="00D44DCA"/>
    <w:rsid w:val="00D628F9"/>
    <w:rsid w:val="00D727F3"/>
    <w:rsid w:val="00D7324E"/>
    <w:rsid w:val="00D74A95"/>
    <w:rsid w:val="00D86785"/>
    <w:rsid w:val="00D91941"/>
    <w:rsid w:val="00D92E50"/>
    <w:rsid w:val="00D94B43"/>
    <w:rsid w:val="00DA2005"/>
    <w:rsid w:val="00DB5EA6"/>
    <w:rsid w:val="00DC14F7"/>
    <w:rsid w:val="00DC78F1"/>
    <w:rsid w:val="00DD553A"/>
    <w:rsid w:val="00DE18C8"/>
    <w:rsid w:val="00DE34CA"/>
    <w:rsid w:val="00DE6A0D"/>
    <w:rsid w:val="00DF730F"/>
    <w:rsid w:val="00E002B9"/>
    <w:rsid w:val="00E070FC"/>
    <w:rsid w:val="00E14A2B"/>
    <w:rsid w:val="00E21B2D"/>
    <w:rsid w:val="00E235DB"/>
    <w:rsid w:val="00E25635"/>
    <w:rsid w:val="00E25AE5"/>
    <w:rsid w:val="00E34B3C"/>
    <w:rsid w:val="00E45406"/>
    <w:rsid w:val="00E45D7F"/>
    <w:rsid w:val="00E479D5"/>
    <w:rsid w:val="00E633AC"/>
    <w:rsid w:val="00E84495"/>
    <w:rsid w:val="00E92CEC"/>
    <w:rsid w:val="00EA476F"/>
    <w:rsid w:val="00EA592A"/>
    <w:rsid w:val="00EB134B"/>
    <w:rsid w:val="00EB1737"/>
    <w:rsid w:val="00EB686A"/>
    <w:rsid w:val="00EB6F52"/>
    <w:rsid w:val="00EC210C"/>
    <w:rsid w:val="00EC357C"/>
    <w:rsid w:val="00EC41DC"/>
    <w:rsid w:val="00EC6466"/>
    <w:rsid w:val="00ED3661"/>
    <w:rsid w:val="00ED5435"/>
    <w:rsid w:val="00EE031B"/>
    <w:rsid w:val="00EE50E6"/>
    <w:rsid w:val="00EE646C"/>
    <w:rsid w:val="00EF2387"/>
    <w:rsid w:val="00EF3FAF"/>
    <w:rsid w:val="00F029E0"/>
    <w:rsid w:val="00F02B5A"/>
    <w:rsid w:val="00F2104B"/>
    <w:rsid w:val="00F34744"/>
    <w:rsid w:val="00F40E4B"/>
    <w:rsid w:val="00F40F0D"/>
    <w:rsid w:val="00F46B1F"/>
    <w:rsid w:val="00F50B5A"/>
    <w:rsid w:val="00F51894"/>
    <w:rsid w:val="00F57C59"/>
    <w:rsid w:val="00F60B9F"/>
    <w:rsid w:val="00F7327E"/>
    <w:rsid w:val="00F75993"/>
    <w:rsid w:val="00F801AE"/>
    <w:rsid w:val="00F909C8"/>
    <w:rsid w:val="00F914F7"/>
    <w:rsid w:val="00FA6862"/>
    <w:rsid w:val="00FB0A5E"/>
    <w:rsid w:val="00FD13F7"/>
    <w:rsid w:val="00FD232C"/>
    <w:rsid w:val="00FD5AFE"/>
    <w:rsid w:val="00FF21AA"/>
    <w:rsid w:val="00FF7C4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EECD"/>
  <w15:chartTrackingRefBased/>
  <w15:docId w15:val="{301B9BD0-120B-47AD-915C-33260551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766"/>
    <w:pPr>
      <w:ind w:left="720"/>
      <w:contextualSpacing/>
    </w:pPr>
  </w:style>
  <w:style w:type="paragraph" w:styleId="Bibliography">
    <w:name w:val="Bibliography"/>
    <w:basedOn w:val="Normal"/>
    <w:next w:val="Normal"/>
    <w:uiPriority w:val="37"/>
    <w:unhideWhenUsed/>
    <w:rsid w:val="002D1152"/>
    <w:pPr>
      <w:spacing w:after="0" w:line="480" w:lineRule="auto"/>
      <w:ind w:left="720" w:hanging="720"/>
    </w:pPr>
  </w:style>
  <w:style w:type="character" w:styleId="Strong">
    <w:name w:val="Strong"/>
    <w:basedOn w:val="DefaultParagraphFont"/>
    <w:uiPriority w:val="22"/>
    <w:qFormat/>
    <w:rsid w:val="007A0129"/>
    <w:rPr>
      <w:b/>
      <w:bCs/>
    </w:rPr>
  </w:style>
  <w:style w:type="paragraph" w:styleId="Header">
    <w:name w:val="header"/>
    <w:basedOn w:val="Normal"/>
    <w:link w:val="HeaderChar"/>
    <w:uiPriority w:val="99"/>
    <w:unhideWhenUsed/>
    <w:rsid w:val="00BA0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64F"/>
  </w:style>
  <w:style w:type="paragraph" w:styleId="Footer">
    <w:name w:val="footer"/>
    <w:basedOn w:val="Normal"/>
    <w:link w:val="FooterChar"/>
    <w:uiPriority w:val="99"/>
    <w:unhideWhenUsed/>
    <w:rsid w:val="00BA0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64F"/>
  </w:style>
  <w:style w:type="paragraph" w:styleId="Revision">
    <w:name w:val="Revision"/>
    <w:hidden/>
    <w:uiPriority w:val="99"/>
    <w:semiHidden/>
    <w:rsid w:val="00CF48A8"/>
    <w:pPr>
      <w:spacing w:after="0" w:line="240" w:lineRule="auto"/>
    </w:pPr>
  </w:style>
  <w:style w:type="character" w:styleId="CommentReference">
    <w:name w:val="annotation reference"/>
    <w:basedOn w:val="DefaultParagraphFont"/>
    <w:uiPriority w:val="99"/>
    <w:semiHidden/>
    <w:unhideWhenUsed/>
    <w:rsid w:val="00A94F31"/>
    <w:rPr>
      <w:sz w:val="16"/>
      <w:szCs w:val="16"/>
    </w:rPr>
  </w:style>
  <w:style w:type="paragraph" w:styleId="CommentText">
    <w:name w:val="annotation text"/>
    <w:basedOn w:val="Normal"/>
    <w:link w:val="CommentTextChar"/>
    <w:uiPriority w:val="99"/>
    <w:unhideWhenUsed/>
    <w:rsid w:val="00A94F31"/>
    <w:pPr>
      <w:spacing w:line="240" w:lineRule="auto"/>
    </w:pPr>
    <w:rPr>
      <w:sz w:val="20"/>
      <w:szCs w:val="20"/>
    </w:rPr>
  </w:style>
  <w:style w:type="character" w:customStyle="1" w:styleId="CommentTextChar">
    <w:name w:val="Comment Text Char"/>
    <w:basedOn w:val="DefaultParagraphFont"/>
    <w:link w:val="CommentText"/>
    <w:uiPriority w:val="99"/>
    <w:rsid w:val="00A94F31"/>
    <w:rPr>
      <w:sz w:val="20"/>
      <w:szCs w:val="20"/>
    </w:rPr>
  </w:style>
  <w:style w:type="paragraph" w:styleId="CommentSubject">
    <w:name w:val="annotation subject"/>
    <w:basedOn w:val="CommentText"/>
    <w:next w:val="CommentText"/>
    <w:link w:val="CommentSubjectChar"/>
    <w:uiPriority w:val="99"/>
    <w:semiHidden/>
    <w:unhideWhenUsed/>
    <w:rsid w:val="00A94F31"/>
    <w:rPr>
      <w:b/>
      <w:bCs/>
    </w:rPr>
  </w:style>
  <w:style w:type="character" w:customStyle="1" w:styleId="CommentSubjectChar">
    <w:name w:val="Comment Subject Char"/>
    <w:basedOn w:val="CommentTextChar"/>
    <w:link w:val="CommentSubject"/>
    <w:uiPriority w:val="99"/>
    <w:semiHidden/>
    <w:rsid w:val="00A94F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771722">
      <w:bodyDiv w:val="1"/>
      <w:marLeft w:val="0"/>
      <w:marRight w:val="0"/>
      <w:marTop w:val="0"/>
      <w:marBottom w:val="0"/>
      <w:divBdr>
        <w:top w:val="none" w:sz="0" w:space="0" w:color="auto"/>
        <w:left w:val="none" w:sz="0" w:space="0" w:color="auto"/>
        <w:bottom w:val="none" w:sz="0" w:space="0" w:color="auto"/>
        <w:right w:val="none" w:sz="0" w:space="0" w:color="auto"/>
      </w:divBdr>
    </w:div>
    <w:div w:id="1497838604">
      <w:bodyDiv w:val="1"/>
      <w:marLeft w:val="0"/>
      <w:marRight w:val="0"/>
      <w:marTop w:val="0"/>
      <w:marBottom w:val="0"/>
      <w:divBdr>
        <w:top w:val="none" w:sz="0" w:space="0" w:color="auto"/>
        <w:left w:val="none" w:sz="0" w:space="0" w:color="auto"/>
        <w:bottom w:val="none" w:sz="0" w:space="0" w:color="auto"/>
        <w:right w:val="none" w:sz="0" w:space="0" w:color="auto"/>
      </w:divBdr>
      <w:divsChild>
        <w:div w:id="1779330775">
          <w:marLeft w:val="0"/>
          <w:marRight w:val="0"/>
          <w:marTop w:val="0"/>
          <w:marBottom w:val="0"/>
          <w:divBdr>
            <w:top w:val="single" w:sz="2" w:space="0" w:color="auto"/>
            <w:left w:val="single" w:sz="2" w:space="0" w:color="auto"/>
            <w:bottom w:val="single" w:sz="6" w:space="0" w:color="auto"/>
            <w:right w:val="single" w:sz="2" w:space="0" w:color="auto"/>
          </w:divBdr>
          <w:divsChild>
            <w:div w:id="544951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461396">
                  <w:marLeft w:val="0"/>
                  <w:marRight w:val="0"/>
                  <w:marTop w:val="0"/>
                  <w:marBottom w:val="0"/>
                  <w:divBdr>
                    <w:top w:val="single" w:sz="2" w:space="0" w:color="D9D9E3"/>
                    <w:left w:val="single" w:sz="2" w:space="0" w:color="D9D9E3"/>
                    <w:bottom w:val="single" w:sz="2" w:space="0" w:color="D9D9E3"/>
                    <w:right w:val="single" w:sz="2" w:space="0" w:color="D9D9E3"/>
                  </w:divBdr>
                  <w:divsChild>
                    <w:div w:id="1605772663">
                      <w:marLeft w:val="0"/>
                      <w:marRight w:val="0"/>
                      <w:marTop w:val="0"/>
                      <w:marBottom w:val="0"/>
                      <w:divBdr>
                        <w:top w:val="single" w:sz="2" w:space="0" w:color="D9D9E3"/>
                        <w:left w:val="single" w:sz="2" w:space="0" w:color="D9D9E3"/>
                        <w:bottom w:val="single" w:sz="2" w:space="0" w:color="D9D9E3"/>
                        <w:right w:val="single" w:sz="2" w:space="0" w:color="D9D9E3"/>
                      </w:divBdr>
                      <w:divsChild>
                        <w:div w:id="847674399">
                          <w:marLeft w:val="0"/>
                          <w:marRight w:val="0"/>
                          <w:marTop w:val="0"/>
                          <w:marBottom w:val="0"/>
                          <w:divBdr>
                            <w:top w:val="single" w:sz="2" w:space="0" w:color="D9D9E3"/>
                            <w:left w:val="single" w:sz="2" w:space="0" w:color="D9D9E3"/>
                            <w:bottom w:val="single" w:sz="2" w:space="0" w:color="D9D9E3"/>
                            <w:right w:val="single" w:sz="2" w:space="0" w:color="D9D9E3"/>
                          </w:divBdr>
                          <w:divsChild>
                            <w:div w:id="486678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026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1693</TotalTime>
  <Pages>13</Pages>
  <Words>11986</Words>
  <Characters>68321</Characters>
  <Application>Microsoft Office Word</Application>
  <DocSecurity>0</DocSecurity>
  <Lines>569</Lines>
  <Paragraphs>160</Paragraphs>
  <ScaleCrop>false</ScaleCrop>
  <Company/>
  <LinksUpToDate>false</LinksUpToDate>
  <CharactersWithSpaces>80147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musangbede2020@gmail.com</dc:creator>
  <cp:keywords/>
  <dc:description/>
  <cp:lastModifiedBy>Bijesh Mishra</cp:lastModifiedBy>
  <cp:revision>434</cp:revision>
  <dcterms:created xsi:type="dcterms:W3CDTF">2023-05-18T14:20:00Z</dcterms:created>
  <dcterms:modified xsi:type="dcterms:W3CDTF">2023-06-23T19:29:00Z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id="0BN1wVCy"/&gt;&lt;style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